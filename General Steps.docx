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0329" w14:textId="2EF44CDA" w:rsidR="00CA4C6D" w:rsidRDefault="000F6660">
      <w:r>
        <w:t xml:space="preserve">Protocols for </w:t>
      </w:r>
      <w:r w:rsidR="00C13530">
        <w:t>Color Classification</w:t>
      </w:r>
      <w:r>
        <w:t xml:space="preserve"> on </w:t>
      </w:r>
      <w:proofErr w:type="spellStart"/>
      <w:r>
        <w:t>iNaturalist</w:t>
      </w:r>
      <w:proofErr w:type="spellEnd"/>
      <w:r>
        <w:t xml:space="preserve"> or other photographic datasets</w:t>
      </w:r>
      <w:r w:rsidR="00C13530">
        <w:t>:</w:t>
      </w:r>
    </w:p>
    <w:p w14:paraId="33D77839" w14:textId="6EFA8CE7" w:rsidR="00C13530" w:rsidRDefault="00684BFE" w:rsidP="00C13530">
      <w:pPr>
        <w:pStyle w:val="ListParagraph"/>
        <w:numPr>
          <w:ilvl w:val="0"/>
          <w:numId w:val="1"/>
        </w:numPr>
      </w:pPr>
      <w:r>
        <w:t xml:space="preserve">Download the dataset from </w:t>
      </w:r>
      <w:proofErr w:type="spellStart"/>
      <w:r>
        <w:t>iNaturalist</w:t>
      </w:r>
      <w:proofErr w:type="spellEnd"/>
    </w:p>
    <w:p w14:paraId="1CFC73FB" w14:textId="4E1D7056" w:rsidR="00684BFE" w:rsidRDefault="00684BFE" w:rsidP="00684BFE">
      <w:pPr>
        <w:pStyle w:val="ListParagraph"/>
        <w:numPr>
          <w:ilvl w:val="1"/>
          <w:numId w:val="1"/>
        </w:numPr>
      </w:pPr>
      <w:r>
        <w:t>[Insert the necessary steps</w:t>
      </w:r>
    </w:p>
    <w:p w14:paraId="72FBE3C7" w14:textId="3677778A" w:rsidR="00684BFE" w:rsidRDefault="00684BFE" w:rsidP="00C13530">
      <w:pPr>
        <w:pStyle w:val="ListParagraph"/>
        <w:numPr>
          <w:ilvl w:val="0"/>
          <w:numId w:val="1"/>
        </w:numPr>
      </w:pPr>
      <w:r>
        <w:t xml:space="preserve">Download the photos from </w:t>
      </w:r>
      <w:proofErr w:type="spellStart"/>
      <w:r>
        <w:t>iNaturalist</w:t>
      </w:r>
      <w:proofErr w:type="spellEnd"/>
    </w:p>
    <w:p w14:paraId="6A9D9BA5" w14:textId="55E08865" w:rsidR="00684BFE" w:rsidRDefault="00684BFE" w:rsidP="00684BFE">
      <w:pPr>
        <w:pStyle w:val="ListParagraph"/>
        <w:numPr>
          <w:ilvl w:val="1"/>
          <w:numId w:val="1"/>
        </w:numPr>
      </w:pPr>
      <w:r>
        <w:t>Create a local f</w:t>
      </w:r>
      <w:r w:rsidR="0074306A">
        <w:t>older</w:t>
      </w:r>
      <w:r>
        <w:t xml:space="preserve"> called “Observations”. This will be the location where all the photographs will be downloaded.</w:t>
      </w:r>
    </w:p>
    <w:p w14:paraId="21DD7295" w14:textId="75239FAF" w:rsidR="00F807C4" w:rsidRDefault="00AE33AC" w:rsidP="00F807C4">
      <w:pPr>
        <w:pStyle w:val="ListParagraph"/>
        <w:ind w:left="1440"/>
      </w:pPr>
      <w:r>
        <w:rPr>
          <w:noProof/>
        </w:rPr>
        <w:drawing>
          <wp:anchor distT="0" distB="0" distL="114300" distR="114300" simplePos="0" relativeHeight="251660288" behindDoc="0" locked="0" layoutInCell="1" allowOverlap="1" wp14:anchorId="27439028" wp14:editId="72B1E4A6">
            <wp:simplePos x="0" y="0"/>
            <wp:positionH relativeFrom="margin">
              <wp:align>center</wp:align>
            </wp:positionH>
            <wp:positionV relativeFrom="paragraph">
              <wp:posOffset>178435</wp:posOffset>
            </wp:positionV>
            <wp:extent cx="4667250" cy="948908"/>
            <wp:effectExtent l="0" t="0" r="0" b="3810"/>
            <wp:wrapTopAndBottom/>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67250" cy="948908"/>
                    </a:xfrm>
                    <a:prstGeom prst="rect">
                      <a:avLst/>
                    </a:prstGeom>
                  </pic:spPr>
                </pic:pic>
              </a:graphicData>
            </a:graphic>
          </wp:anchor>
        </w:drawing>
      </w:r>
    </w:p>
    <w:p w14:paraId="5CC48928" w14:textId="5D6B36D6" w:rsidR="00F807C4" w:rsidRDefault="00F807C4" w:rsidP="00F807C4">
      <w:pPr>
        <w:pStyle w:val="ListParagraph"/>
        <w:ind w:left="1440"/>
      </w:pPr>
    </w:p>
    <w:p w14:paraId="4DECE217" w14:textId="77777777" w:rsidR="00F807C4" w:rsidRDefault="00F807C4" w:rsidP="00F807C4">
      <w:pPr>
        <w:pStyle w:val="ListParagraph"/>
        <w:ind w:left="1440"/>
      </w:pPr>
    </w:p>
    <w:p w14:paraId="7BA89C1F" w14:textId="77777777" w:rsidR="00317BD8" w:rsidRDefault="00684BFE" w:rsidP="00684BFE">
      <w:pPr>
        <w:pStyle w:val="ListParagraph"/>
        <w:numPr>
          <w:ilvl w:val="1"/>
          <w:numId w:val="1"/>
        </w:numPr>
      </w:pPr>
      <w:r>
        <w:t xml:space="preserve">Open the [Script name for the Downloader] </w:t>
      </w:r>
      <w:r w:rsidR="00262CB3">
        <w:t>Script</w:t>
      </w:r>
      <w:r>
        <w:t>.</w:t>
      </w:r>
      <w:r w:rsidR="00186ED2">
        <w:t xml:space="preserve"> It is necessary to modify a couple of variables to fit your work.  </w:t>
      </w:r>
    </w:p>
    <w:p w14:paraId="3B68FECE" w14:textId="226E5D7C" w:rsidR="00684BFE" w:rsidRDefault="00186ED2" w:rsidP="00684BFE">
      <w:pPr>
        <w:pStyle w:val="ListParagraph"/>
        <w:numPr>
          <w:ilvl w:val="1"/>
          <w:numId w:val="1"/>
        </w:numPr>
      </w:pPr>
      <w:r>
        <w:t>First,</w:t>
      </w:r>
      <w:r w:rsidR="00684BFE">
        <w:t xml:space="preserve"> </w:t>
      </w:r>
      <w:r>
        <w:t>c</w:t>
      </w:r>
      <w:r w:rsidR="00684BFE">
        <w:t>hange the</w:t>
      </w:r>
      <w:r w:rsidR="00684BFE" w:rsidRPr="0012762A">
        <w:rPr>
          <w:color w:val="FFFFFF" w:themeColor="background1"/>
        </w:rPr>
        <w:t xml:space="preserve"> </w:t>
      </w:r>
      <w:r w:rsidR="00253731">
        <w:t>“</w:t>
      </w:r>
      <w:proofErr w:type="spellStart"/>
      <w:r w:rsidR="00684BFE" w:rsidRPr="00253731">
        <w:rPr>
          <w:b/>
          <w:bCs/>
          <w:i/>
          <w:iCs/>
        </w:rPr>
        <w:t>dest</w:t>
      </w:r>
      <w:proofErr w:type="spellEnd"/>
      <w:r w:rsidR="00253731">
        <w:rPr>
          <w:b/>
          <w:bCs/>
          <w:i/>
          <w:iCs/>
        </w:rPr>
        <w:t>”</w:t>
      </w:r>
      <w:r w:rsidR="00684BFE" w:rsidRPr="0012762A">
        <w:rPr>
          <w:color w:val="FFFFFF" w:themeColor="background1"/>
        </w:rPr>
        <w:t xml:space="preserve"> </w:t>
      </w:r>
      <w:r w:rsidR="00684BFE">
        <w:t xml:space="preserve">variable to the file path of </w:t>
      </w:r>
      <w:r>
        <w:t>your</w:t>
      </w:r>
      <w:r w:rsidR="00684BFE">
        <w:t xml:space="preserve"> Observations f</w:t>
      </w:r>
      <w:r w:rsidR="0074306A">
        <w:t>older</w:t>
      </w:r>
      <w:r w:rsidR="00684BFE">
        <w:t>.</w:t>
      </w:r>
      <w:r w:rsidR="007D698D">
        <w:t xml:space="preserve"> (</w:t>
      </w:r>
      <w:r w:rsidR="00253731">
        <w:t>“</w:t>
      </w:r>
      <w:proofErr w:type="spellStart"/>
      <w:r w:rsidR="007D698D" w:rsidRPr="00D603FD">
        <w:rPr>
          <w:b/>
          <w:bCs/>
          <w:i/>
          <w:iCs/>
        </w:rPr>
        <w:t>dest</w:t>
      </w:r>
      <w:proofErr w:type="spellEnd"/>
      <w:r w:rsidR="00253731">
        <w:rPr>
          <w:b/>
          <w:bCs/>
          <w:i/>
          <w:iCs/>
        </w:rPr>
        <w:t>”</w:t>
      </w:r>
      <w:r w:rsidR="007D698D">
        <w:rPr>
          <w:b/>
          <w:bCs/>
          <w:i/>
          <w:iCs/>
        </w:rPr>
        <w:t xml:space="preserve"> = </w:t>
      </w:r>
      <w:r w:rsidR="007D698D">
        <w:t>destination)</w:t>
      </w:r>
    </w:p>
    <w:p w14:paraId="4603F3F6" w14:textId="0EFF2786" w:rsidR="00684BFE" w:rsidRDefault="00F807C4" w:rsidP="00684BFE">
      <w:pPr>
        <w:pStyle w:val="ListParagraph"/>
        <w:numPr>
          <w:ilvl w:val="2"/>
          <w:numId w:val="1"/>
        </w:numPr>
      </w:pPr>
      <w:r w:rsidRPr="00F807C4">
        <w:rPr>
          <w:noProof/>
        </w:rPr>
        <w:drawing>
          <wp:anchor distT="0" distB="0" distL="114300" distR="114300" simplePos="0" relativeHeight="251658240" behindDoc="0" locked="0" layoutInCell="1" allowOverlap="1" wp14:anchorId="3647EC67" wp14:editId="3DA0832A">
            <wp:simplePos x="0" y="0"/>
            <wp:positionH relativeFrom="margin">
              <wp:align>center</wp:align>
            </wp:positionH>
            <wp:positionV relativeFrom="paragraph">
              <wp:posOffset>615315</wp:posOffset>
            </wp:positionV>
            <wp:extent cx="5461000" cy="1571204"/>
            <wp:effectExtent l="0" t="0" r="6350" b="0"/>
            <wp:wrapTopAndBottom/>
            <wp:docPr id="2" name="Picture 2" descr="Graphical user interface, text, application, Word,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61000" cy="1571204"/>
                    </a:xfrm>
                    <a:prstGeom prst="rect">
                      <a:avLst/>
                    </a:prstGeom>
                  </pic:spPr>
                </pic:pic>
              </a:graphicData>
            </a:graphic>
            <wp14:sizeRelH relativeFrom="margin">
              <wp14:pctWidth>0</wp14:pctWidth>
            </wp14:sizeRelH>
            <wp14:sizeRelV relativeFrom="margin">
              <wp14:pctHeight>0</wp14:pctHeight>
            </wp14:sizeRelV>
          </wp:anchor>
        </w:drawing>
      </w:r>
      <w:r w:rsidR="00186ED2">
        <w:t>You can do this</w:t>
      </w:r>
      <w:r w:rsidR="00684BFE">
        <w:t xml:space="preserve"> easily</w:t>
      </w:r>
      <w:r w:rsidR="00186ED2">
        <w:t xml:space="preserve"> by</w:t>
      </w:r>
      <w:r w:rsidR="00684BFE">
        <w:t xml:space="preserve"> open</w:t>
      </w:r>
      <w:r w:rsidR="00186ED2">
        <w:t>ing</w:t>
      </w:r>
      <w:r w:rsidR="00684BFE">
        <w:t xml:space="preserve"> the File Explorer and select</w:t>
      </w:r>
      <w:r w:rsidR="00186ED2">
        <w:t>ing</w:t>
      </w:r>
      <w:r w:rsidR="00684BFE">
        <w:t xml:space="preserve"> the Observations f</w:t>
      </w:r>
      <w:r w:rsidR="0074306A">
        <w:t>older</w:t>
      </w:r>
      <w:r w:rsidR="00684BFE">
        <w:t xml:space="preserve">. </w:t>
      </w:r>
      <w:proofErr w:type="gramStart"/>
      <w:r w:rsidR="00684BFE">
        <w:t>Depending on the OS and its version, there</w:t>
      </w:r>
      <w:proofErr w:type="gramEnd"/>
      <w:r w:rsidR="00684BFE">
        <w:t xml:space="preserve"> should be an option to copy the file path.</w:t>
      </w:r>
    </w:p>
    <w:p w14:paraId="0AF9FF85" w14:textId="5AD741AB" w:rsidR="00F807C4" w:rsidRDefault="00F807C4" w:rsidP="00F807C4">
      <w:pPr>
        <w:pStyle w:val="ListParagraph"/>
        <w:ind w:left="2160"/>
      </w:pPr>
    </w:p>
    <w:p w14:paraId="12F04703" w14:textId="47166E79" w:rsidR="0074306A" w:rsidRDefault="00186ED2" w:rsidP="00684BFE">
      <w:pPr>
        <w:pStyle w:val="ListParagraph"/>
        <w:numPr>
          <w:ilvl w:val="2"/>
          <w:numId w:val="1"/>
        </w:numPr>
      </w:pPr>
      <w:r>
        <w:t>Paste the path</w:t>
      </w:r>
      <w:r w:rsidR="00317BD8">
        <w:t xml:space="preserve"> for</w:t>
      </w:r>
      <w:r>
        <w:t xml:space="preserve"> the “</w:t>
      </w:r>
      <w:r w:rsidR="004177B4">
        <w:t>Observations” into</w:t>
      </w:r>
      <w:r>
        <w:t xml:space="preserve"> the script.  </w:t>
      </w:r>
      <w:r w:rsidR="00684BFE">
        <w:t xml:space="preserve">In a Windows environment, </w:t>
      </w:r>
      <w:r w:rsidR="004177B4">
        <w:t>the result</w:t>
      </w:r>
      <w:r w:rsidR="00684BFE">
        <w:t xml:space="preserve"> should look something like this: </w:t>
      </w:r>
    </w:p>
    <w:p w14:paraId="20C520A6" w14:textId="3351556D" w:rsidR="0074306A" w:rsidRDefault="0074306A" w:rsidP="0074306A">
      <w:pPr>
        <w:pStyle w:val="ListParagraph"/>
        <w:ind w:left="2160"/>
      </w:pPr>
    </w:p>
    <w:p w14:paraId="20B2F704" w14:textId="0802D313" w:rsidR="00684BFE" w:rsidRPr="00253731" w:rsidRDefault="00253731" w:rsidP="00253731">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sidRPr="00253731">
        <w:rPr>
          <w:rFonts w:ascii="Consolas" w:eastAsia="Times New Roman" w:hAnsi="Consolas" w:cs="Courier New"/>
          <w:color w:val="000000"/>
          <w:sz w:val="18"/>
          <w:szCs w:val="18"/>
          <w:bdr w:val="none" w:sz="0" w:space="0" w:color="auto" w:frame="1"/>
        </w:rPr>
        <w:t>dest</w:t>
      </w:r>
      <w:proofErr w:type="spellEnd"/>
      <w:r w:rsidRPr="00253731">
        <w:rPr>
          <w:rFonts w:ascii="Consolas" w:eastAsia="Times New Roman" w:hAnsi="Consolas" w:cs="Courier New"/>
          <w:color w:val="000000"/>
          <w:sz w:val="18"/>
          <w:szCs w:val="18"/>
          <w:bdr w:val="none" w:sz="0" w:space="0" w:color="auto" w:frame="1"/>
        </w:rPr>
        <w:t xml:space="preserve"> </w:t>
      </w:r>
      <w:r w:rsidRPr="00253731">
        <w:rPr>
          <w:rFonts w:ascii="Consolas" w:eastAsia="Times New Roman" w:hAnsi="Consolas" w:cs="Courier New"/>
          <w:b/>
          <w:bCs/>
          <w:color w:val="006699"/>
          <w:sz w:val="18"/>
          <w:szCs w:val="18"/>
          <w:bdr w:val="none" w:sz="0" w:space="0" w:color="auto" w:frame="1"/>
        </w:rPr>
        <w:t>=</w:t>
      </w:r>
      <w:r w:rsidRPr="00253731">
        <w:rPr>
          <w:rFonts w:ascii="Consolas" w:eastAsia="Times New Roman" w:hAnsi="Consolas" w:cs="Times New Roman"/>
          <w:color w:val="000000"/>
          <w:sz w:val="18"/>
          <w:szCs w:val="18"/>
        </w:rPr>
        <w:t xml:space="preserve"> </w:t>
      </w:r>
      <w:proofErr w:type="spellStart"/>
      <w:r w:rsidRPr="00253731">
        <w:rPr>
          <w:rFonts w:ascii="Consolas" w:eastAsia="Times New Roman" w:hAnsi="Consolas" w:cs="Courier New"/>
          <w:color w:val="000000"/>
          <w:sz w:val="18"/>
          <w:szCs w:val="18"/>
          <w:bdr w:val="none" w:sz="0" w:space="0" w:color="auto" w:frame="1"/>
        </w:rPr>
        <w:t>r</w:t>
      </w:r>
      <w:r w:rsidRPr="00253731">
        <w:rPr>
          <w:rFonts w:ascii="Consolas" w:eastAsia="Times New Roman" w:hAnsi="Consolas" w:cs="Courier New"/>
          <w:color w:val="0000FF"/>
          <w:sz w:val="18"/>
          <w:szCs w:val="18"/>
          <w:bdr w:val="none" w:sz="0" w:space="0" w:color="auto" w:frame="1"/>
        </w:rPr>
        <w:t>"C</w:t>
      </w:r>
      <w:proofErr w:type="spellEnd"/>
      <w:r w:rsidRPr="00253731">
        <w:rPr>
          <w:rFonts w:ascii="Consolas" w:eastAsia="Times New Roman" w:hAnsi="Consolas" w:cs="Courier New"/>
          <w:color w:val="0000FF"/>
          <w:sz w:val="18"/>
          <w:szCs w:val="18"/>
          <w:bdr w:val="none" w:sz="0" w:space="0" w:color="auto" w:frame="1"/>
        </w:rPr>
        <w:t>:\Users\username\Documents\Observations"</w:t>
      </w:r>
    </w:p>
    <w:p w14:paraId="31BE1229" w14:textId="77777777" w:rsidR="0074306A" w:rsidRDefault="0074306A" w:rsidP="0074306A">
      <w:pPr>
        <w:pStyle w:val="ListParagraph"/>
        <w:ind w:left="2160"/>
      </w:pPr>
    </w:p>
    <w:p w14:paraId="0CBB1558" w14:textId="39D471E7" w:rsidR="00684BFE" w:rsidRDefault="00317BD8" w:rsidP="00684BFE">
      <w:pPr>
        <w:pStyle w:val="ListParagraph"/>
        <w:numPr>
          <w:ilvl w:val="1"/>
          <w:numId w:val="1"/>
        </w:numPr>
      </w:pPr>
      <w:r>
        <w:t>Second</w:t>
      </w:r>
      <w:r w:rsidR="00684BFE">
        <w:t>, change the</w:t>
      </w:r>
      <w:r w:rsidR="00684BFE" w:rsidRPr="00253731">
        <w:t xml:space="preserve"> </w:t>
      </w:r>
      <w:r w:rsidR="00253731" w:rsidRPr="00253731">
        <w:rPr>
          <w:b/>
          <w:bCs/>
          <w:i/>
          <w:iCs/>
        </w:rPr>
        <w:t>“</w:t>
      </w:r>
      <w:proofErr w:type="spellStart"/>
      <w:r w:rsidR="00684BFE" w:rsidRPr="00253731">
        <w:rPr>
          <w:b/>
          <w:bCs/>
          <w:i/>
          <w:iCs/>
        </w:rPr>
        <w:t>df</w:t>
      </w:r>
      <w:proofErr w:type="spellEnd"/>
      <w:r w:rsidR="00253731" w:rsidRPr="00253731">
        <w:rPr>
          <w:b/>
          <w:bCs/>
          <w:i/>
          <w:iCs/>
        </w:rPr>
        <w:t>”</w:t>
      </w:r>
      <w:r w:rsidR="00684BFE" w:rsidRPr="00253731">
        <w:t xml:space="preserve"> </w:t>
      </w:r>
      <w:r w:rsidR="00684BFE">
        <w:t xml:space="preserve">variable to the path of the </w:t>
      </w:r>
      <w:proofErr w:type="spellStart"/>
      <w:r w:rsidR="00262CB3">
        <w:t>i</w:t>
      </w:r>
      <w:r w:rsidR="00684BFE">
        <w:t>Naturalist</w:t>
      </w:r>
      <w:proofErr w:type="spellEnd"/>
      <w:r w:rsidR="00684BFE">
        <w:t xml:space="preserve"> spreadsheet</w:t>
      </w:r>
      <w:r w:rsidR="007D698D">
        <w:t>. (</w:t>
      </w:r>
      <w:r w:rsidR="00253731">
        <w:t>“</w:t>
      </w:r>
      <w:proofErr w:type="spellStart"/>
      <w:r w:rsidR="007D698D" w:rsidRPr="00D603FD">
        <w:rPr>
          <w:b/>
          <w:bCs/>
          <w:i/>
          <w:iCs/>
        </w:rPr>
        <w:t>df</w:t>
      </w:r>
      <w:proofErr w:type="spellEnd"/>
      <w:r w:rsidR="00253731">
        <w:rPr>
          <w:b/>
          <w:bCs/>
          <w:i/>
          <w:iCs/>
        </w:rPr>
        <w:t>”</w:t>
      </w:r>
      <w:r w:rsidR="007D698D">
        <w:rPr>
          <w:b/>
          <w:bCs/>
          <w:i/>
          <w:iCs/>
        </w:rPr>
        <w:t xml:space="preserve"> </w:t>
      </w:r>
      <w:r w:rsidR="007D698D">
        <w:t>= dataset file)</w:t>
      </w:r>
    </w:p>
    <w:p w14:paraId="61C9DC5D" w14:textId="24BB21D8" w:rsidR="0074306A" w:rsidRDefault="00962EEE" w:rsidP="0074306A">
      <w:pPr>
        <w:pStyle w:val="ListParagraph"/>
        <w:numPr>
          <w:ilvl w:val="2"/>
          <w:numId w:val="1"/>
        </w:numPr>
      </w:pPr>
      <w:r>
        <w:t>Refer to step 2.c.i for how to do this easily</w:t>
      </w:r>
    </w:p>
    <w:p w14:paraId="03E318B0" w14:textId="51E39BFC" w:rsidR="00684BFE" w:rsidRDefault="00317BD8" w:rsidP="00684BFE">
      <w:pPr>
        <w:pStyle w:val="ListParagraph"/>
        <w:numPr>
          <w:ilvl w:val="2"/>
          <w:numId w:val="1"/>
        </w:numPr>
      </w:pPr>
      <w:r>
        <w:t>Past</w:t>
      </w:r>
      <w:r w:rsidR="007D698D">
        <w:t>e</w:t>
      </w:r>
      <w:r>
        <w:t xml:space="preserve"> the </w:t>
      </w:r>
      <w:r w:rsidR="007D698D">
        <w:t xml:space="preserve">complete </w:t>
      </w:r>
      <w:r>
        <w:t xml:space="preserve">path for the spreadsheet into the script.  </w:t>
      </w:r>
      <w:r w:rsidR="0074306A">
        <w:t>In a Windows environment, it should look something like this:</w:t>
      </w:r>
    </w:p>
    <w:p w14:paraId="12DBFF60" w14:textId="0D79F11F" w:rsidR="0074306A" w:rsidRDefault="0074306A" w:rsidP="0074306A">
      <w:pPr>
        <w:pStyle w:val="ListParagraph"/>
        <w:ind w:left="2160"/>
        <w:rPr>
          <w:sz w:val="18"/>
          <w:szCs w:val="18"/>
        </w:rPr>
      </w:pPr>
    </w:p>
    <w:p w14:paraId="3AB5D103" w14:textId="434102CE" w:rsidR="00253731" w:rsidRPr="00253731" w:rsidRDefault="00253731" w:rsidP="00253731">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Arial" w:hAnsi="Consolas"/>
          <w:color w:val="000000"/>
          <w:sz w:val="18"/>
          <w:szCs w:val="18"/>
          <w:bdr w:val="none" w:sz="0" w:space="0" w:color="auto" w:frame="1"/>
        </w:rPr>
        <w:lastRenderedPageBreak/>
        <w:t>df</w:t>
      </w:r>
      <w:proofErr w:type="spellEnd"/>
      <w:r>
        <w:rPr>
          <w:rStyle w:val="HTMLCode"/>
          <w:rFonts w:ascii="Consolas" w:eastAsia="Arial" w:hAnsi="Consolas"/>
          <w:color w:val="000000"/>
          <w:sz w:val="18"/>
          <w:szCs w:val="18"/>
          <w:bdr w:val="none" w:sz="0" w:space="0" w:color="auto" w:frame="1"/>
        </w:rPr>
        <w:t xml:space="preserve"> </w:t>
      </w:r>
      <w:r>
        <w:rPr>
          <w:rStyle w:val="HTMLCode"/>
          <w:rFonts w:ascii="Consolas" w:eastAsia="Arial" w:hAnsi="Consolas"/>
          <w:b/>
          <w:bCs/>
          <w:color w:val="006699"/>
          <w:sz w:val="18"/>
          <w:szCs w:val="18"/>
          <w:bdr w:val="none" w:sz="0" w:space="0" w:color="auto" w:frame="1"/>
        </w:rPr>
        <w:t>=</w:t>
      </w:r>
      <w:r>
        <w:rPr>
          <w:rFonts w:ascii="Consolas" w:hAnsi="Consolas"/>
          <w:color w:val="000000"/>
          <w:sz w:val="18"/>
          <w:szCs w:val="18"/>
        </w:rPr>
        <w:t xml:space="preserve"> </w:t>
      </w:r>
      <w:proofErr w:type="spellStart"/>
      <w:proofErr w:type="gramStart"/>
      <w:r>
        <w:rPr>
          <w:rStyle w:val="HTMLCode"/>
          <w:rFonts w:ascii="Consolas" w:eastAsia="Arial" w:hAnsi="Consolas"/>
          <w:color w:val="000000"/>
          <w:sz w:val="18"/>
          <w:szCs w:val="18"/>
          <w:bdr w:val="none" w:sz="0" w:space="0" w:color="auto" w:frame="1"/>
        </w:rPr>
        <w:t>pd.read</w:t>
      </w:r>
      <w:proofErr w:type="gramEnd"/>
      <w:r>
        <w:rPr>
          <w:rStyle w:val="HTMLCode"/>
          <w:rFonts w:ascii="Consolas" w:eastAsia="Arial" w:hAnsi="Consolas"/>
          <w:color w:val="000000"/>
          <w:sz w:val="18"/>
          <w:szCs w:val="18"/>
          <w:bdr w:val="none" w:sz="0" w:space="0" w:color="auto" w:frame="1"/>
        </w:rPr>
        <w:t>_csv</w:t>
      </w:r>
      <w:proofErr w:type="spellEnd"/>
      <w:r>
        <w:rPr>
          <w:rStyle w:val="HTMLCode"/>
          <w:rFonts w:ascii="Consolas" w:eastAsia="Arial" w:hAnsi="Consolas"/>
          <w:color w:val="000000"/>
          <w:sz w:val="18"/>
          <w:szCs w:val="18"/>
          <w:bdr w:val="none" w:sz="0" w:space="0" w:color="auto" w:frame="1"/>
        </w:rPr>
        <w:t>(</w:t>
      </w:r>
      <w:proofErr w:type="spellStart"/>
      <w:r>
        <w:rPr>
          <w:rStyle w:val="HTMLCode"/>
          <w:rFonts w:ascii="Consolas" w:eastAsia="Arial" w:hAnsi="Consolas"/>
          <w:color w:val="000000"/>
          <w:sz w:val="18"/>
          <w:szCs w:val="18"/>
          <w:bdr w:val="none" w:sz="0" w:space="0" w:color="auto" w:frame="1"/>
        </w:rPr>
        <w:t>r</w:t>
      </w:r>
      <w:r>
        <w:rPr>
          <w:rStyle w:val="HTMLCode"/>
          <w:rFonts w:ascii="Consolas" w:eastAsia="Arial" w:hAnsi="Consolas"/>
          <w:color w:val="0000FF"/>
          <w:sz w:val="18"/>
          <w:szCs w:val="18"/>
          <w:bdr w:val="none" w:sz="0" w:space="0" w:color="auto" w:frame="1"/>
        </w:rPr>
        <w:t>"C</w:t>
      </w:r>
      <w:proofErr w:type="spellEnd"/>
      <w:r>
        <w:rPr>
          <w:rStyle w:val="HTMLCode"/>
          <w:rFonts w:ascii="Consolas" w:eastAsia="Arial" w:hAnsi="Consolas"/>
          <w:color w:val="0000FF"/>
          <w:sz w:val="18"/>
          <w:szCs w:val="18"/>
          <w:bdr w:val="none" w:sz="0" w:space="0" w:color="auto" w:frame="1"/>
        </w:rPr>
        <w:t>:\Users\username\Documents\spreadsheet.csv"</w:t>
      </w:r>
      <w:r>
        <w:rPr>
          <w:rStyle w:val="HTMLCode"/>
          <w:rFonts w:ascii="Consolas" w:eastAsia="Arial" w:hAnsi="Consolas"/>
          <w:color w:val="000000"/>
          <w:sz w:val="18"/>
          <w:szCs w:val="18"/>
          <w:bdr w:val="none" w:sz="0" w:space="0" w:color="auto" w:frame="1"/>
        </w:rPr>
        <w:t>)</w:t>
      </w:r>
    </w:p>
    <w:p w14:paraId="2031C0BA" w14:textId="33614E0D" w:rsidR="00684BFE" w:rsidRDefault="00AE33AC" w:rsidP="00684BFE">
      <w:pPr>
        <w:pStyle w:val="ListParagraph"/>
        <w:numPr>
          <w:ilvl w:val="1"/>
          <w:numId w:val="1"/>
        </w:numPr>
      </w:pPr>
      <w:r w:rsidRPr="00AE33AC">
        <w:rPr>
          <w:noProof/>
        </w:rPr>
        <w:drawing>
          <wp:anchor distT="0" distB="0" distL="114300" distR="114300" simplePos="0" relativeHeight="251659264" behindDoc="0" locked="0" layoutInCell="1" allowOverlap="1" wp14:anchorId="26419062" wp14:editId="6ACBA223">
            <wp:simplePos x="0" y="0"/>
            <wp:positionH relativeFrom="margin">
              <wp:align>right</wp:align>
            </wp:positionH>
            <wp:positionV relativeFrom="paragraph">
              <wp:posOffset>1068070</wp:posOffset>
            </wp:positionV>
            <wp:extent cx="5943600" cy="1254760"/>
            <wp:effectExtent l="0" t="0" r="0" b="2540"/>
            <wp:wrapTopAndBottom/>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54760"/>
                    </a:xfrm>
                    <a:prstGeom prst="rect">
                      <a:avLst/>
                    </a:prstGeom>
                  </pic:spPr>
                </pic:pic>
              </a:graphicData>
            </a:graphic>
          </wp:anchor>
        </w:drawing>
      </w:r>
      <w:r w:rsidR="0074306A">
        <w:t>Save</w:t>
      </w:r>
      <w:r w:rsidR="008146F9">
        <w:t xml:space="preserve"> the changes</w:t>
      </w:r>
      <w:r w:rsidR="00317BD8">
        <w:t xml:space="preserve"> </w:t>
      </w:r>
      <w:r w:rsidR="0074306A">
        <w:t>and run the script. Th</w:t>
      </w:r>
      <w:r w:rsidR="00317BD8">
        <w:t xml:space="preserve">is will start </w:t>
      </w:r>
      <w:r w:rsidR="007D698D">
        <w:t xml:space="preserve">the process of </w:t>
      </w:r>
      <w:r w:rsidR="00317BD8">
        <w:t>downloading the</w:t>
      </w:r>
      <w:r w:rsidR="0074306A">
        <w:t xml:space="preserve"> photos</w:t>
      </w:r>
      <w:r w:rsidR="007D698D">
        <w:t xml:space="preserve"> in the dataset file</w:t>
      </w:r>
      <w:r w:rsidR="00262CB3">
        <w:t xml:space="preserve">. Depending on the size of the dataset and </w:t>
      </w:r>
      <w:r w:rsidR="00317BD8">
        <w:t xml:space="preserve">your </w:t>
      </w:r>
      <w:r w:rsidR="00262CB3">
        <w:t xml:space="preserve">internet </w:t>
      </w:r>
      <w:r w:rsidR="00317BD8">
        <w:t>speed</w:t>
      </w:r>
      <w:r w:rsidR="00262CB3">
        <w:t>, this may take several minutes.</w:t>
      </w:r>
      <w:r>
        <w:t xml:space="preserve"> The script will notify you of progressing by giving the current picture out of the total pictures (indexed at 0) (</w:t>
      </w:r>
      <w:proofErr w:type="spellStart"/>
      <w:r>
        <w:t>ie</w:t>
      </w:r>
      <w:proofErr w:type="spellEnd"/>
      <w:r>
        <w:t xml:space="preserve">, </w:t>
      </w:r>
      <w:r w:rsidR="00962EEE">
        <w:t>i</w:t>
      </w:r>
      <w:r>
        <w:t xml:space="preserve">f you have 100 images, </w:t>
      </w:r>
      <w:r w:rsidR="00962EEE">
        <w:t>once the third image is downloaded, the script will output 2/100)</w:t>
      </w:r>
    </w:p>
    <w:p w14:paraId="3C1A6FAA" w14:textId="108391D2" w:rsidR="00AE33AC" w:rsidRDefault="00AE33AC" w:rsidP="00AE33AC"/>
    <w:p w14:paraId="5FFA593B" w14:textId="46A19433" w:rsidR="00684BFE" w:rsidRDefault="00262CB3" w:rsidP="00C13530">
      <w:pPr>
        <w:pStyle w:val="ListParagraph"/>
        <w:numPr>
          <w:ilvl w:val="0"/>
          <w:numId w:val="1"/>
        </w:numPr>
      </w:pPr>
      <w:r>
        <w:t>Obtain estimates o</w:t>
      </w:r>
      <w:r w:rsidR="0012762A">
        <w:t>f K and HSV. Determining a good estimate of K separates the flower(s) from the background. A good estimate of HSV captures the basic color profile of the flower and will be used in subsequent steps.</w:t>
      </w:r>
    </w:p>
    <w:p w14:paraId="3FBF3D6C" w14:textId="50CE73F5" w:rsidR="00BC3E0F" w:rsidRDefault="00BC3E0F" w:rsidP="00BC3E0F">
      <w:pPr>
        <w:pStyle w:val="ListParagraph"/>
        <w:numPr>
          <w:ilvl w:val="1"/>
          <w:numId w:val="1"/>
        </w:numPr>
      </w:pPr>
      <w:r>
        <w:t>Use a random sampling method to choose N images from the dataset.</w:t>
      </w:r>
    </w:p>
    <w:p w14:paraId="3282C5C7" w14:textId="65719F32" w:rsidR="00262CB3" w:rsidRDefault="00262CB3" w:rsidP="00262CB3">
      <w:pPr>
        <w:pStyle w:val="ListParagraph"/>
        <w:numPr>
          <w:ilvl w:val="1"/>
          <w:numId w:val="1"/>
        </w:numPr>
      </w:pPr>
      <w:r>
        <w:t xml:space="preserve">Open the [Script Name for </w:t>
      </w:r>
      <w:r w:rsidR="00820685">
        <w:t>color cluster</w:t>
      </w:r>
      <w:r>
        <w:t xml:space="preserve"> visualizer] Script.</w:t>
      </w:r>
    </w:p>
    <w:p w14:paraId="14E45D1C" w14:textId="1E99CDD4" w:rsidR="00262CB3" w:rsidRDefault="00262CB3" w:rsidP="00262CB3">
      <w:pPr>
        <w:pStyle w:val="ListParagraph"/>
        <w:numPr>
          <w:ilvl w:val="1"/>
          <w:numId w:val="1"/>
        </w:numPr>
      </w:pPr>
      <w:r>
        <w:t xml:space="preserve">Go to the last line </w:t>
      </w:r>
      <w:r w:rsidR="007101D9">
        <w:t xml:space="preserve">in the script to the function called </w:t>
      </w:r>
      <w:r w:rsidR="00D50EA5" w:rsidRPr="00D50EA5">
        <w:rPr>
          <w:b/>
          <w:bCs/>
          <w:i/>
          <w:iCs/>
        </w:rPr>
        <w:t>“</w:t>
      </w:r>
      <w:proofErr w:type="spellStart"/>
      <w:r w:rsidR="007101D9" w:rsidRPr="00D603FD">
        <w:rPr>
          <w:b/>
          <w:bCs/>
          <w:i/>
          <w:iCs/>
        </w:rPr>
        <w:t>get_summary_</w:t>
      </w:r>
      <w:proofErr w:type="gramStart"/>
      <w:r w:rsidR="007101D9" w:rsidRPr="00D603FD">
        <w:rPr>
          <w:b/>
          <w:bCs/>
          <w:i/>
          <w:iCs/>
        </w:rPr>
        <w:t>visual</w:t>
      </w:r>
      <w:proofErr w:type="spellEnd"/>
      <w:r w:rsidR="007101D9" w:rsidRPr="00D603FD">
        <w:rPr>
          <w:b/>
          <w:bCs/>
          <w:i/>
          <w:iCs/>
        </w:rPr>
        <w:t>(</w:t>
      </w:r>
      <w:proofErr w:type="gramEnd"/>
      <w:r w:rsidR="007101D9" w:rsidRPr="00D603FD">
        <w:rPr>
          <w:b/>
          <w:bCs/>
          <w:i/>
          <w:iCs/>
        </w:rPr>
        <w:t>)</w:t>
      </w:r>
      <w:r w:rsidR="00D50EA5" w:rsidRPr="00D50EA5">
        <w:rPr>
          <w:b/>
          <w:bCs/>
          <w:i/>
          <w:iCs/>
        </w:rPr>
        <w:t>”</w:t>
      </w:r>
    </w:p>
    <w:p w14:paraId="408C4222" w14:textId="411153F3" w:rsidR="007101D9" w:rsidRDefault="007101D9" w:rsidP="00262CB3">
      <w:pPr>
        <w:pStyle w:val="ListParagraph"/>
        <w:numPr>
          <w:ilvl w:val="1"/>
          <w:numId w:val="1"/>
        </w:numPr>
      </w:pPr>
      <w:r>
        <w:t xml:space="preserve">Change the first argument to the path of </w:t>
      </w:r>
      <w:r w:rsidR="00BC3E0F">
        <w:t>the first</w:t>
      </w:r>
      <w:r>
        <w:t xml:space="preserve"> image of a flower</w:t>
      </w:r>
    </w:p>
    <w:p w14:paraId="3F2AA17A" w14:textId="4227CF23" w:rsidR="001F3359" w:rsidRDefault="00C840EE" w:rsidP="001F3359">
      <w:pPr>
        <w:pStyle w:val="ListParagraph"/>
        <w:numPr>
          <w:ilvl w:val="2"/>
          <w:numId w:val="1"/>
        </w:numPr>
      </w:pPr>
      <w:proofErr w:type="gramStart"/>
      <w:r>
        <w:t>S</w:t>
      </w:r>
      <w:r w:rsidR="00312BD1">
        <w:t>imilar to</w:t>
      </w:r>
      <w:proofErr w:type="gramEnd"/>
      <w:r w:rsidR="00312BD1">
        <w:t xml:space="preserve"> steps </w:t>
      </w:r>
      <w:r>
        <w:t>2.c.</w:t>
      </w:r>
      <w:r w:rsidR="00962EEE">
        <w:t>i</w:t>
      </w:r>
      <w:r>
        <w:t xml:space="preserve"> and 2.d.</w:t>
      </w:r>
      <w:r w:rsidR="00962EEE">
        <w:t>i</w:t>
      </w:r>
      <w:r>
        <w:t>, o</w:t>
      </w:r>
      <w:r w:rsidR="001F3359">
        <w:t>pen the File Explorer and select the image of the flower</w:t>
      </w:r>
      <w:r>
        <w:t xml:space="preserve"> and copy the path to that file</w:t>
      </w:r>
      <w:r w:rsidR="001F3359">
        <w:t xml:space="preserve">. </w:t>
      </w:r>
    </w:p>
    <w:p w14:paraId="48F3DDB5" w14:textId="35CA0B6A" w:rsidR="007101D9" w:rsidRDefault="007101D9" w:rsidP="00262CB3">
      <w:pPr>
        <w:pStyle w:val="ListParagraph"/>
        <w:numPr>
          <w:ilvl w:val="1"/>
          <w:numId w:val="1"/>
        </w:numPr>
      </w:pPr>
      <w:r>
        <w:t xml:space="preserve">Change the second argument to the value </w:t>
      </w:r>
      <w:r w:rsidR="00D50EA5">
        <w:t>“</w:t>
      </w:r>
      <w:r w:rsidR="00DC2CE6" w:rsidRPr="00D50EA5">
        <w:rPr>
          <w:b/>
          <w:bCs/>
          <w:i/>
          <w:iCs/>
        </w:rPr>
        <w:t>k</w:t>
      </w:r>
      <w:r w:rsidR="00D50EA5">
        <w:rPr>
          <w:b/>
          <w:bCs/>
          <w:i/>
          <w:iCs/>
        </w:rPr>
        <w:t>”</w:t>
      </w:r>
      <w:r w:rsidR="00DC2CE6">
        <w:t>, the number of clusters used in K-Means Clustering. A good initial value for</w:t>
      </w:r>
      <w:r w:rsidR="00DC2CE6" w:rsidRPr="00D50EA5">
        <w:rPr>
          <w:b/>
          <w:bCs/>
          <w:i/>
          <w:iCs/>
        </w:rPr>
        <w:t xml:space="preserve"> </w:t>
      </w:r>
      <w:r w:rsidR="00D50EA5">
        <w:rPr>
          <w:b/>
          <w:bCs/>
          <w:i/>
          <w:iCs/>
        </w:rPr>
        <w:t>“</w:t>
      </w:r>
      <w:r w:rsidR="00DC2CE6" w:rsidRPr="00D50EA5">
        <w:rPr>
          <w:b/>
          <w:bCs/>
          <w:i/>
          <w:iCs/>
        </w:rPr>
        <w:t>k</w:t>
      </w:r>
      <w:r w:rsidR="00D50EA5">
        <w:rPr>
          <w:b/>
          <w:bCs/>
          <w:i/>
          <w:iCs/>
        </w:rPr>
        <w:t>”</w:t>
      </w:r>
      <w:r w:rsidR="00DC2CE6" w:rsidRPr="00D50EA5">
        <w:t xml:space="preserve"> </w:t>
      </w:r>
      <w:r w:rsidR="00DC2CE6">
        <w:t xml:space="preserve">is 5, which will give you a frame of reference on how </w:t>
      </w:r>
      <w:r w:rsidR="00BC3E0F">
        <w:t>K-Means Clustering splits an image into major color clusters.</w:t>
      </w:r>
    </w:p>
    <w:p w14:paraId="39F763F5" w14:textId="77777777" w:rsidR="0066330C" w:rsidRDefault="0066330C" w:rsidP="0066330C">
      <w:pPr>
        <w:pStyle w:val="ListParagraph"/>
        <w:numPr>
          <w:ilvl w:val="1"/>
          <w:numId w:val="1"/>
        </w:numPr>
      </w:pPr>
      <w:r>
        <w:t>The resulting line should appear as below:</w:t>
      </w:r>
    </w:p>
    <w:p w14:paraId="5EC364D2" w14:textId="77777777" w:rsidR="00D50EA5" w:rsidRDefault="00D50EA5" w:rsidP="00D50EA5">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Arial" w:hAnsi="Consolas"/>
          <w:color w:val="000000"/>
          <w:sz w:val="18"/>
          <w:szCs w:val="18"/>
          <w:bdr w:val="none" w:sz="0" w:space="0" w:color="auto" w:frame="1"/>
        </w:rPr>
        <w:t>get_summary_</w:t>
      </w:r>
      <w:proofErr w:type="gramStart"/>
      <w:r>
        <w:rPr>
          <w:rStyle w:val="HTMLCode"/>
          <w:rFonts w:ascii="Consolas" w:eastAsia="Arial" w:hAnsi="Consolas"/>
          <w:color w:val="000000"/>
          <w:sz w:val="18"/>
          <w:szCs w:val="18"/>
          <w:bdr w:val="none" w:sz="0" w:space="0" w:color="auto" w:frame="1"/>
        </w:rPr>
        <w:t>visual</w:t>
      </w:r>
      <w:proofErr w:type="spellEnd"/>
      <w:r>
        <w:rPr>
          <w:rStyle w:val="HTMLCode"/>
          <w:rFonts w:ascii="Consolas" w:eastAsia="Arial" w:hAnsi="Consolas"/>
          <w:color w:val="000000"/>
          <w:sz w:val="18"/>
          <w:szCs w:val="18"/>
          <w:bdr w:val="none" w:sz="0" w:space="0" w:color="auto" w:frame="1"/>
        </w:rPr>
        <w:t>(</w:t>
      </w:r>
      <w:proofErr w:type="gramEnd"/>
    </w:p>
    <w:p w14:paraId="08FFB950" w14:textId="77777777" w:rsidR="00D50EA5" w:rsidRDefault="00D50EA5" w:rsidP="00D50EA5">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Arial" w:hAnsi="Consolas"/>
          <w:color w:val="000000"/>
          <w:sz w:val="18"/>
          <w:szCs w:val="18"/>
          <w:bdr w:val="none" w:sz="0" w:space="0" w:color="auto" w:frame="1"/>
        </w:rPr>
        <w:t>    </w:t>
      </w:r>
      <w:proofErr w:type="spellStart"/>
      <w:r>
        <w:rPr>
          <w:rStyle w:val="HTMLCode"/>
          <w:rFonts w:ascii="Consolas" w:eastAsia="Arial" w:hAnsi="Consolas"/>
          <w:color w:val="000000"/>
          <w:sz w:val="18"/>
          <w:szCs w:val="18"/>
          <w:bdr w:val="none" w:sz="0" w:space="0" w:color="auto" w:frame="1"/>
        </w:rPr>
        <w:t>r</w:t>
      </w:r>
      <w:r>
        <w:rPr>
          <w:rStyle w:val="HTMLCode"/>
          <w:rFonts w:ascii="Consolas" w:eastAsia="Arial" w:hAnsi="Consolas"/>
          <w:color w:val="0000FF"/>
          <w:sz w:val="18"/>
          <w:szCs w:val="18"/>
          <w:bdr w:val="none" w:sz="0" w:space="0" w:color="auto" w:frame="1"/>
        </w:rPr>
        <w:t>"C</w:t>
      </w:r>
      <w:proofErr w:type="spellEnd"/>
      <w:r>
        <w:rPr>
          <w:rStyle w:val="HTMLCode"/>
          <w:rFonts w:ascii="Consolas" w:eastAsia="Arial" w:hAnsi="Consolas"/>
          <w:color w:val="0000FF"/>
          <w:sz w:val="18"/>
          <w:szCs w:val="18"/>
          <w:bdr w:val="none" w:sz="0" w:space="0" w:color="auto" w:frame="1"/>
        </w:rPr>
        <w:t>:\Users\username\Documents\Observations\Observations123"</w:t>
      </w:r>
      <w:r>
        <w:rPr>
          <w:rStyle w:val="HTMLCode"/>
          <w:rFonts w:ascii="Consolas" w:eastAsia="Arial" w:hAnsi="Consolas"/>
          <w:color w:val="000000"/>
          <w:sz w:val="18"/>
          <w:szCs w:val="18"/>
          <w:bdr w:val="none" w:sz="0" w:space="0" w:color="auto" w:frame="1"/>
        </w:rPr>
        <w:t xml:space="preserve">, </w:t>
      </w:r>
    </w:p>
    <w:p w14:paraId="5574F08D" w14:textId="77777777" w:rsidR="00D50EA5" w:rsidRDefault="00D50EA5" w:rsidP="00D50EA5">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Arial" w:hAnsi="Consolas"/>
          <w:color w:val="000000"/>
          <w:sz w:val="18"/>
          <w:szCs w:val="18"/>
          <w:bdr w:val="none" w:sz="0" w:space="0" w:color="auto" w:frame="1"/>
        </w:rPr>
        <w:t>    </w:t>
      </w:r>
      <w:r>
        <w:rPr>
          <w:rStyle w:val="HTMLCode"/>
          <w:rFonts w:ascii="Consolas" w:eastAsia="Arial" w:hAnsi="Consolas"/>
          <w:color w:val="009900"/>
          <w:sz w:val="18"/>
          <w:szCs w:val="18"/>
          <w:bdr w:val="none" w:sz="0" w:space="0" w:color="auto" w:frame="1"/>
        </w:rPr>
        <w:t>5</w:t>
      </w:r>
    </w:p>
    <w:p w14:paraId="023D3DCC" w14:textId="77777777" w:rsidR="00D50EA5" w:rsidRDefault="00D50EA5" w:rsidP="00D50EA5">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Arial" w:hAnsi="Consolas"/>
          <w:color w:val="000000"/>
          <w:sz w:val="18"/>
          <w:szCs w:val="18"/>
          <w:bdr w:val="none" w:sz="0" w:space="0" w:color="auto" w:frame="1"/>
        </w:rPr>
        <w:t>)</w:t>
      </w:r>
    </w:p>
    <w:p w14:paraId="5B1C51F7" w14:textId="77777777" w:rsidR="00D50EA5" w:rsidRPr="00BC3E0F" w:rsidRDefault="00D50EA5" w:rsidP="00BC3E0F">
      <w:pPr>
        <w:rPr>
          <w:rFonts w:ascii="Courier New" w:hAnsi="Courier New" w:cs="Courier New"/>
          <w:color w:val="FFFFFF" w:themeColor="background1"/>
          <w:sz w:val="18"/>
          <w:szCs w:val="18"/>
          <w:highlight w:val="black"/>
        </w:rPr>
      </w:pPr>
    </w:p>
    <w:p w14:paraId="42686F27" w14:textId="1DE5359A" w:rsidR="007101D9" w:rsidRDefault="007101D9" w:rsidP="00253731">
      <w:pPr>
        <w:pStyle w:val="ListParagraph"/>
        <w:numPr>
          <w:ilvl w:val="1"/>
          <w:numId w:val="1"/>
        </w:numPr>
      </w:pPr>
      <w:r>
        <w:t xml:space="preserve">Run the script. Once the script </w:t>
      </w:r>
      <w:r w:rsidR="003B5911">
        <w:t>finished running</w:t>
      </w:r>
      <w:r>
        <w:t xml:space="preserve">, a new tab in browser should appear, giving the average HSV values for each cluster as well as </w:t>
      </w:r>
      <w:r w:rsidR="003B5911">
        <w:t xml:space="preserve">an </w:t>
      </w:r>
      <w:r>
        <w:t>image with the highlighted cluster.</w:t>
      </w:r>
    </w:p>
    <w:p w14:paraId="7D4617B4" w14:textId="05084E87" w:rsidR="00CF0A0F" w:rsidRDefault="00CF0A0F" w:rsidP="00CF0A0F">
      <w:pPr>
        <w:pStyle w:val="ListParagraph"/>
        <w:ind w:left="1440"/>
      </w:pPr>
    </w:p>
    <w:p w14:paraId="2AB94784" w14:textId="64693C3E" w:rsidR="00CF0A0F" w:rsidRDefault="00CF0A0F" w:rsidP="00CF0A0F">
      <w:pPr>
        <w:pStyle w:val="ListParagraph"/>
        <w:ind w:left="1440"/>
      </w:pPr>
      <w:r w:rsidRPr="00CF0A0F">
        <w:rPr>
          <w:noProof/>
        </w:rPr>
        <w:lastRenderedPageBreak/>
        <w:drawing>
          <wp:anchor distT="0" distB="0" distL="114300" distR="114300" simplePos="0" relativeHeight="251661312" behindDoc="0" locked="0" layoutInCell="1" allowOverlap="1" wp14:anchorId="41632667" wp14:editId="0B5C5788">
            <wp:simplePos x="0" y="0"/>
            <wp:positionH relativeFrom="margin">
              <wp:align>center</wp:align>
            </wp:positionH>
            <wp:positionV relativeFrom="paragraph">
              <wp:posOffset>0</wp:posOffset>
            </wp:positionV>
            <wp:extent cx="4430311" cy="3569335"/>
            <wp:effectExtent l="0" t="0" r="8890" b="0"/>
            <wp:wrapTopAndBottom/>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30311" cy="3569335"/>
                    </a:xfrm>
                    <a:prstGeom prst="rect">
                      <a:avLst/>
                    </a:prstGeom>
                  </pic:spPr>
                </pic:pic>
              </a:graphicData>
            </a:graphic>
          </wp:anchor>
        </w:drawing>
      </w:r>
    </w:p>
    <w:p w14:paraId="1C1D15EE" w14:textId="139FBC99" w:rsidR="00CF0A0F" w:rsidRDefault="00CF0A0F" w:rsidP="00CF0A0F">
      <w:pPr>
        <w:pStyle w:val="ListParagraph"/>
        <w:ind w:left="1440"/>
      </w:pPr>
    </w:p>
    <w:p w14:paraId="16781587" w14:textId="2037C043" w:rsidR="007101D9" w:rsidRDefault="00CF0A0F" w:rsidP="00262CB3">
      <w:pPr>
        <w:pStyle w:val="ListParagraph"/>
        <w:numPr>
          <w:ilvl w:val="1"/>
          <w:numId w:val="1"/>
        </w:numPr>
      </w:pPr>
      <w:r w:rsidRPr="00CF0A0F">
        <w:rPr>
          <w:noProof/>
        </w:rPr>
        <w:drawing>
          <wp:anchor distT="0" distB="0" distL="114300" distR="114300" simplePos="0" relativeHeight="251662336" behindDoc="0" locked="0" layoutInCell="1" allowOverlap="1" wp14:anchorId="6F58DCC0" wp14:editId="7048497A">
            <wp:simplePos x="0" y="0"/>
            <wp:positionH relativeFrom="margin">
              <wp:align>center</wp:align>
            </wp:positionH>
            <wp:positionV relativeFrom="paragraph">
              <wp:posOffset>485140</wp:posOffset>
            </wp:positionV>
            <wp:extent cx="4375150" cy="2929890"/>
            <wp:effectExtent l="0" t="0" r="6350" b="3810"/>
            <wp:wrapTopAndBottom/>
            <wp:docPr id="5" name="Picture 5" descr="A group of white flow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white flow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75150" cy="2929890"/>
                    </a:xfrm>
                    <a:prstGeom prst="rect">
                      <a:avLst/>
                    </a:prstGeom>
                  </pic:spPr>
                </pic:pic>
              </a:graphicData>
            </a:graphic>
          </wp:anchor>
        </w:drawing>
      </w:r>
      <w:r w:rsidR="007101D9">
        <w:t>Repeat steps a-</w:t>
      </w:r>
      <w:r w:rsidR="0066330C">
        <w:t>g</w:t>
      </w:r>
      <w:r w:rsidR="007101D9">
        <w:t xml:space="preserve">, changing the value of </w:t>
      </w:r>
      <w:r w:rsidR="00253731" w:rsidRPr="00253731">
        <w:rPr>
          <w:b/>
          <w:bCs/>
          <w:i/>
          <w:iCs/>
        </w:rPr>
        <w:t>“</w:t>
      </w:r>
      <w:r w:rsidR="007101D9" w:rsidRPr="00253731">
        <w:rPr>
          <w:b/>
          <w:bCs/>
          <w:i/>
          <w:iCs/>
        </w:rPr>
        <w:t>k</w:t>
      </w:r>
      <w:r w:rsidR="00253731" w:rsidRPr="00253731">
        <w:rPr>
          <w:b/>
          <w:bCs/>
          <w:i/>
          <w:iCs/>
        </w:rPr>
        <w:t>”</w:t>
      </w:r>
      <w:r w:rsidR="007101D9">
        <w:t xml:space="preserve"> until clusters with </w:t>
      </w:r>
      <w:r w:rsidR="0066330C">
        <w:t>flowers are completely separated from the background. It</w:t>
      </w:r>
      <w:ins w:id="0" w:author="Shu-mei Chang" w:date="2022-04-03T21:09:00Z">
        <w:r w:rsidR="003B5911">
          <w:t xml:space="preserve"> i</w:t>
        </w:r>
      </w:ins>
      <w:r w:rsidR="0066330C">
        <w:t>s OK if flowers appear in multiple clusters</w:t>
      </w:r>
      <w:r w:rsidR="00253731">
        <w:t>.</w:t>
      </w:r>
    </w:p>
    <w:p w14:paraId="15D79665" w14:textId="77777777" w:rsidR="00CF0A0F" w:rsidRDefault="00CF0A0F" w:rsidP="00CF0A0F">
      <w:pPr>
        <w:pStyle w:val="ListParagraph"/>
        <w:ind w:left="1440"/>
      </w:pPr>
    </w:p>
    <w:p w14:paraId="2D4F9C0C" w14:textId="7D6222D8" w:rsidR="00253731" w:rsidRDefault="00253731" w:rsidP="00253731">
      <w:pPr>
        <w:pStyle w:val="ListParagraph"/>
        <w:numPr>
          <w:ilvl w:val="2"/>
          <w:numId w:val="1"/>
        </w:numPr>
      </w:pPr>
      <w:r>
        <w:t xml:space="preserve">Note that as </w:t>
      </w:r>
      <w:r w:rsidRPr="00253731">
        <w:rPr>
          <w:b/>
          <w:bCs/>
          <w:i/>
          <w:iCs/>
        </w:rPr>
        <w:t>“k”</w:t>
      </w:r>
      <w:r w:rsidRPr="00253731">
        <w:t xml:space="preserve"> </w:t>
      </w:r>
      <w:r>
        <w:t xml:space="preserve">increases, the flower will more </w:t>
      </w:r>
      <w:proofErr w:type="gramStart"/>
      <w:r>
        <w:t>completely separate</w:t>
      </w:r>
      <w:proofErr w:type="gramEnd"/>
      <w:r>
        <w:t xml:space="preserve"> from the background, but the computational time also increases, so high values (&gt; 10) may take some time to complete</w:t>
      </w:r>
      <w:r w:rsidR="00480262">
        <w:t>.</w:t>
      </w:r>
    </w:p>
    <w:p w14:paraId="3DEDA8BE" w14:textId="32068D54" w:rsidR="00CF0A0F" w:rsidRDefault="00480262" w:rsidP="00CF0A0F">
      <w:pPr>
        <w:pStyle w:val="ListParagraph"/>
        <w:numPr>
          <w:ilvl w:val="2"/>
          <w:numId w:val="1"/>
        </w:numPr>
      </w:pPr>
      <w:r>
        <w:lastRenderedPageBreak/>
        <w:t xml:space="preserve">It’s recommended to increase the value of </w:t>
      </w:r>
      <w:r w:rsidRPr="00480262">
        <w:rPr>
          <w:b/>
          <w:bCs/>
          <w:i/>
          <w:iCs/>
        </w:rPr>
        <w:t>“k”</w:t>
      </w:r>
      <w:r>
        <w:t xml:space="preserve"> in increments of 2 if significant parts of the flower are still mixed in the background. As you increase </w:t>
      </w:r>
      <w:r w:rsidRPr="00480262">
        <w:rPr>
          <w:b/>
          <w:bCs/>
          <w:i/>
          <w:iCs/>
        </w:rPr>
        <w:t>“k”</w:t>
      </w:r>
      <w:r>
        <w:t xml:space="preserve"> and the flower becomes more separated, increase in increments of 1. </w:t>
      </w:r>
    </w:p>
    <w:p w14:paraId="6AD424F8" w14:textId="534C2F18" w:rsidR="00480262" w:rsidRDefault="00480262" w:rsidP="00262CB3">
      <w:pPr>
        <w:pStyle w:val="ListParagraph"/>
        <w:numPr>
          <w:ilvl w:val="1"/>
          <w:numId w:val="1"/>
        </w:numPr>
      </w:pPr>
      <w:r>
        <w:t xml:space="preserve">Repeat steps a-h for each </w:t>
      </w:r>
      <w:r w:rsidR="00491E2F">
        <w:t>image</w:t>
      </w:r>
      <w:r>
        <w:t xml:space="preserve"> in the randomly selected set, making any adjustments to </w:t>
      </w:r>
      <w:r w:rsidRPr="00480262">
        <w:rPr>
          <w:b/>
          <w:bCs/>
          <w:i/>
          <w:iCs/>
        </w:rPr>
        <w:t>“k”</w:t>
      </w:r>
      <w:r>
        <w:t xml:space="preserve"> as needed. By the final image, you should have a </w:t>
      </w:r>
      <w:r w:rsidRPr="00491E2F">
        <w:rPr>
          <w:b/>
          <w:bCs/>
          <w:i/>
          <w:iCs/>
        </w:rPr>
        <w:t>“k”</w:t>
      </w:r>
      <w:r>
        <w:t xml:space="preserve"> which reliably separates the </w:t>
      </w:r>
      <w:r w:rsidR="00491E2F">
        <w:t>flower from the background.</w:t>
      </w:r>
    </w:p>
    <w:p w14:paraId="542DB383" w14:textId="07C7AEEF" w:rsidR="00491E2F" w:rsidRDefault="00491E2F" w:rsidP="00491E2F">
      <w:pPr>
        <w:pStyle w:val="ListParagraph"/>
        <w:numPr>
          <w:ilvl w:val="2"/>
          <w:numId w:val="1"/>
        </w:numPr>
      </w:pPr>
      <w:r>
        <w:t xml:space="preserve">Note that your value of </w:t>
      </w:r>
      <w:r w:rsidRPr="00491E2F">
        <w:rPr>
          <w:b/>
          <w:bCs/>
          <w:i/>
          <w:iCs/>
        </w:rPr>
        <w:t xml:space="preserve">“k” </w:t>
      </w:r>
      <w:r>
        <w:t xml:space="preserve">will probably never </w:t>
      </w:r>
      <w:proofErr w:type="gramStart"/>
      <w:r>
        <w:t>completely separate</w:t>
      </w:r>
      <w:proofErr w:type="gramEnd"/>
      <w:r>
        <w:t xml:space="preserve"> the flower from the background 100% of the time. Use your best judgement to determine the “k” value that best separates the background from most images. If there is background noise mixed with the flower, make sure the value of </w:t>
      </w:r>
      <w:r w:rsidRPr="00491E2F">
        <w:rPr>
          <w:b/>
          <w:bCs/>
          <w:i/>
          <w:iCs/>
        </w:rPr>
        <w:t>“k”</w:t>
      </w:r>
      <w:r>
        <w:t xml:space="preserve"> mitigates the effect. </w:t>
      </w:r>
    </w:p>
    <w:p w14:paraId="29D908DF" w14:textId="03E8B8D3" w:rsidR="0066330C" w:rsidRDefault="00491E2F" w:rsidP="00262CB3">
      <w:pPr>
        <w:pStyle w:val="ListParagraph"/>
        <w:numPr>
          <w:ilvl w:val="1"/>
          <w:numId w:val="1"/>
        </w:numPr>
      </w:pPr>
      <w:r>
        <w:t xml:space="preserve">Once a reasonable </w:t>
      </w:r>
      <w:r w:rsidRPr="00491E2F">
        <w:rPr>
          <w:b/>
          <w:bCs/>
          <w:i/>
          <w:iCs/>
        </w:rPr>
        <w:t>“k”</w:t>
      </w:r>
      <w:r>
        <w:t xml:space="preserve"> value is selected, r</w:t>
      </w:r>
      <w:r w:rsidR="0066330C">
        <w:t>epeat steps a-</w:t>
      </w:r>
      <w:r>
        <w:t>h on each image in the randomly selected set</w:t>
      </w:r>
      <w:r w:rsidR="00FB0F66">
        <w:t>, taking note of the HSV values of each cluster in which flowers appear until a general estimate of the upper and lower HSV bounds are derived</w:t>
      </w:r>
    </w:p>
    <w:p w14:paraId="1D634DD7" w14:textId="33473A65" w:rsidR="00262CB3" w:rsidRDefault="00262CB3" w:rsidP="00C13530">
      <w:pPr>
        <w:pStyle w:val="ListParagraph"/>
        <w:numPr>
          <w:ilvl w:val="0"/>
          <w:numId w:val="1"/>
        </w:numPr>
      </w:pPr>
      <w:r>
        <w:t>Obtain summary statistics from all downloaded photographs</w:t>
      </w:r>
    </w:p>
    <w:p w14:paraId="4E980DC8" w14:textId="120724BD" w:rsidR="00FB0F66" w:rsidRDefault="00FB0F66" w:rsidP="00FB0F66">
      <w:pPr>
        <w:pStyle w:val="ListParagraph"/>
        <w:numPr>
          <w:ilvl w:val="1"/>
          <w:numId w:val="1"/>
        </w:numPr>
      </w:pPr>
      <w:r>
        <w:t>Open the [Script name for the Data Collector] Script</w:t>
      </w:r>
      <w:r w:rsidR="00491E2F">
        <w:t>.</w:t>
      </w:r>
    </w:p>
    <w:p w14:paraId="0500B7DB" w14:textId="024C717A" w:rsidR="00837798" w:rsidRDefault="00F73C4C" w:rsidP="00837798">
      <w:pPr>
        <w:pStyle w:val="ListParagraph"/>
        <w:numPr>
          <w:ilvl w:val="1"/>
          <w:numId w:val="1"/>
        </w:numPr>
      </w:pPr>
      <w:r>
        <w:t>Insert the values for upper and lower HSV bounds determined in 3</w:t>
      </w:r>
      <w:r w:rsidR="00837798">
        <w:t>j</w:t>
      </w:r>
      <w:r>
        <w:t xml:space="preserve"> to the </w:t>
      </w:r>
      <w:r w:rsidR="00837798" w:rsidRPr="00837798">
        <w:rPr>
          <w:b/>
          <w:bCs/>
          <w:i/>
          <w:iCs/>
        </w:rPr>
        <w:t>“</w:t>
      </w:r>
      <w:proofErr w:type="spellStart"/>
      <w:r w:rsidR="00FB0F66" w:rsidRPr="00837798">
        <w:rPr>
          <w:b/>
          <w:bCs/>
          <w:i/>
          <w:iCs/>
        </w:rPr>
        <w:t>lower_bound</w:t>
      </w:r>
      <w:proofErr w:type="spellEnd"/>
      <w:r w:rsidR="00837798" w:rsidRPr="00837798">
        <w:rPr>
          <w:b/>
          <w:bCs/>
          <w:i/>
          <w:iCs/>
        </w:rPr>
        <w:t>”</w:t>
      </w:r>
      <w:r w:rsidR="00FB0F66" w:rsidRPr="00837798">
        <w:rPr>
          <w:b/>
          <w:bCs/>
          <w:i/>
          <w:iCs/>
        </w:rPr>
        <w:t xml:space="preserve"> </w:t>
      </w:r>
      <w:r w:rsidR="00FB0F66">
        <w:t xml:space="preserve">and </w:t>
      </w:r>
      <w:r w:rsidR="00837798" w:rsidRPr="00837798">
        <w:rPr>
          <w:b/>
          <w:bCs/>
          <w:i/>
          <w:iCs/>
        </w:rPr>
        <w:t>“</w:t>
      </w:r>
      <w:proofErr w:type="spellStart"/>
      <w:r w:rsidR="00FB0F66" w:rsidRPr="00837798">
        <w:rPr>
          <w:b/>
          <w:bCs/>
          <w:i/>
          <w:iCs/>
        </w:rPr>
        <w:t>upper_bound</w:t>
      </w:r>
      <w:proofErr w:type="spellEnd"/>
      <w:r w:rsidR="00837798" w:rsidRPr="00837798">
        <w:rPr>
          <w:b/>
          <w:bCs/>
          <w:i/>
          <w:iCs/>
        </w:rPr>
        <w:t>”</w:t>
      </w:r>
      <w:r w:rsidR="00FB0F66" w:rsidRPr="00837798">
        <w:rPr>
          <w:b/>
          <w:bCs/>
          <w:i/>
          <w:iCs/>
        </w:rPr>
        <w:t xml:space="preserve"> </w:t>
      </w:r>
      <w:r w:rsidR="00FB0F66">
        <w:t xml:space="preserve">variables </w:t>
      </w:r>
      <w:r>
        <w:t>in this script.  E.g.</w:t>
      </w:r>
    </w:p>
    <w:p w14:paraId="6CEFB722" w14:textId="334BBA0B" w:rsidR="00257AAA" w:rsidRDefault="00257AAA" w:rsidP="00257AAA">
      <w:pPr>
        <w:pStyle w:val="ListParagraph"/>
        <w:ind w:left="1440"/>
        <w:rPr>
          <w:rFonts w:ascii="Courier New" w:hAnsi="Courier New" w:cs="Courier New"/>
          <w:color w:val="FFFFFF" w:themeColor="background1"/>
          <w:sz w:val="18"/>
          <w:szCs w:val="18"/>
        </w:rPr>
      </w:pPr>
    </w:p>
    <w:p w14:paraId="24A48975" w14:textId="77777777" w:rsidR="00837798" w:rsidRPr="00837798" w:rsidRDefault="00837798" w:rsidP="00837798">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sidRPr="00837798">
        <w:rPr>
          <w:rFonts w:ascii="Consolas" w:eastAsia="Times New Roman" w:hAnsi="Consolas" w:cs="Courier New"/>
          <w:color w:val="000000"/>
          <w:sz w:val="18"/>
          <w:szCs w:val="18"/>
          <w:bdr w:val="none" w:sz="0" w:space="0" w:color="auto" w:frame="1"/>
        </w:rPr>
        <w:t>lower_bound</w:t>
      </w:r>
      <w:proofErr w:type="spellEnd"/>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b/>
          <w:bCs/>
          <w:color w:val="006699"/>
          <w:sz w:val="18"/>
          <w:szCs w:val="18"/>
          <w:bdr w:val="none" w:sz="0" w:space="0" w:color="auto" w:frame="1"/>
        </w:rPr>
        <w:t>=</w:t>
      </w:r>
      <w:r w:rsidRPr="00837798">
        <w:rPr>
          <w:rFonts w:ascii="Consolas" w:eastAsia="Times New Roman" w:hAnsi="Consolas" w:cs="Times New Roman"/>
          <w:color w:val="000000"/>
          <w:sz w:val="18"/>
          <w:szCs w:val="18"/>
        </w:rPr>
        <w:t xml:space="preserve"> </w:t>
      </w:r>
      <w:r w:rsidRPr="00837798">
        <w:rPr>
          <w:rFonts w:ascii="Consolas" w:eastAsia="Times New Roman" w:hAnsi="Consolas" w:cs="Courier New"/>
          <w:color w:val="000000"/>
          <w:sz w:val="18"/>
          <w:szCs w:val="18"/>
          <w:bdr w:val="none" w:sz="0" w:space="0" w:color="auto" w:frame="1"/>
        </w:rPr>
        <w:t>(</w:t>
      </w:r>
      <w:r w:rsidRPr="00837798">
        <w:rPr>
          <w:rFonts w:ascii="Consolas" w:eastAsia="Times New Roman" w:hAnsi="Consolas" w:cs="Courier New"/>
          <w:color w:val="009900"/>
          <w:sz w:val="18"/>
          <w:szCs w:val="18"/>
          <w:bdr w:val="none" w:sz="0" w:space="0" w:color="auto" w:frame="1"/>
        </w:rPr>
        <w:t>112</w:t>
      </w:r>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color w:val="009900"/>
          <w:sz w:val="18"/>
          <w:szCs w:val="18"/>
          <w:bdr w:val="none" w:sz="0" w:space="0" w:color="auto" w:frame="1"/>
        </w:rPr>
        <w:t>26</w:t>
      </w:r>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color w:val="009900"/>
          <w:sz w:val="18"/>
          <w:szCs w:val="18"/>
          <w:bdr w:val="none" w:sz="0" w:space="0" w:color="auto" w:frame="1"/>
        </w:rPr>
        <w:t>0</w:t>
      </w:r>
      <w:r w:rsidRPr="00837798">
        <w:rPr>
          <w:rFonts w:ascii="Consolas" w:eastAsia="Times New Roman" w:hAnsi="Consolas" w:cs="Courier New"/>
          <w:color w:val="000000"/>
          <w:sz w:val="18"/>
          <w:szCs w:val="18"/>
          <w:bdr w:val="none" w:sz="0" w:space="0" w:color="auto" w:frame="1"/>
        </w:rPr>
        <w:t>)</w:t>
      </w:r>
    </w:p>
    <w:p w14:paraId="573A0660" w14:textId="77777777" w:rsidR="00837798" w:rsidRPr="00837798" w:rsidRDefault="00837798" w:rsidP="00837798">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proofErr w:type="spellStart"/>
      <w:r w:rsidRPr="00837798">
        <w:rPr>
          <w:rFonts w:ascii="Consolas" w:eastAsia="Times New Roman" w:hAnsi="Consolas" w:cs="Courier New"/>
          <w:color w:val="000000"/>
          <w:sz w:val="18"/>
          <w:szCs w:val="18"/>
          <w:bdr w:val="none" w:sz="0" w:space="0" w:color="auto" w:frame="1"/>
        </w:rPr>
        <w:t>upper_bound</w:t>
      </w:r>
      <w:proofErr w:type="spellEnd"/>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b/>
          <w:bCs/>
          <w:color w:val="006699"/>
          <w:sz w:val="18"/>
          <w:szCs w:val="18"/>
          <w:bdr w:val="none" w:sz="0" w:space="0" w:color="auto" w:frame="1"/>
        </w:rPr>
        <w:t>=</w:t>
      </w:r>
      <w:r w:rsidRPr="00837798">
        <w:rPr>
          <w:rFonts w:ascii="Consolas" w:eastAsia="Times New Roman" w:hAnsi="Consolas" w:cs="Times New Roman"/>
          <w:color w:val="000000"/>
          <w:sz w:val="18"/>
          <w:szCs w:val="18"/>
        </w:rPr>
        <w:t xml:space="preserve"> </w:t>
      </w:r>
      <w:r w:rsidRPr="00837798">
        <w:rPr>
          <w:rFonts w:ascii="Consolas" w:eastAsia="Times New Roman" w:hAnsi="Consolas" w:cs="Courier New"/>
          <w:color w:val="000000"/>
          <w:sz w:val="18"/>
          <w:szCs w:val="18"/>
          <w:bdr w:val="none" w:sz="0" w:space="0" w:color="auto" w:frame="1"/>
        </w:rPr>
        <w:t>(</w:t>
      </w:r>
      <w:r w:rsidRPr="00837798">
        <w:rPr>
          <w:rFonts w:ascii="Consolas" w:eastAsia="Times New Roman" w:hAnsi="Consolas" w:cs="Courier New"/>
          <w:color w:val="009900"/>
          <w:sz w:val="18"/>
          <w:szCs w:val="18"/>
          <w:bdr w:val="none" w:sz="0" w:space="0" w:color="auto" w:frame="1"/>
        </w:rPr>
        <w:t>155</w:t>
      </w:r>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color w:val="009900"/>
          <w:sz w:val="18"/>
          <w:szCs w:val="18"/>
          <w:bdr w:val="none" w:sz="0" w:space="0" w:color="auto" w:frame="1"/>
        </w:rPr>
        <w:t>165</w:t>
      </w:r>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color w:val="009900"/>
          <w:sz w:val="18"/>
          <w:szCs w:val="18"/>
          <w:bdr w:val="none" w:sz="0" w:space="0" w:color="auto" w:frame="1"/>
        </w:rPr>
        <w:t>255</w:t>
      </w:r>
      <w:r w:rsidRPr="00837798">
        <w:rPr>
          <w:rFonts w:ascii="Consolas" w:eastAsia="Times New Roman" w:hAnsi="Consolas" w:cs="Courier New"/>
          <w:color w:val="000000"/>
          <w:sz w:val="18"/>
          <w:szCs w:val="18"/>
          <w:bdr w:val="none" w:sz="0" w:space="0" w:color="auto" w:frame="1"/>
        </w:rPr>
        <w:t>)</w:t>
      </w:r>
    </w:p>
    <w:p w14:paraId="7B2D0133" w14:textId="0893ED21" w:rsidR="00837798" w:rsidRPr="00837798" w:rsidRDefault="00837798" w:rsidP="00837798">
      <w:pPr>
        <w:rPr>
          <w:rFonts w:ascii="Courier New" w:hAnsi="Courier New" w:cs="Courier New"/>
          <w:color w:val="FFFFFF" w:themeColor="background1"/>
          <w:sz w:val="18"/>
          <w:szCs w:val="18"/>
        </w:rPr>
      </w:pPr>
    </w:p>
    <w:p w14:paraId="2DFCB82C" w14:textId="77777777" w:rsidR="00837798" w:rsidRPr="00257AAA" w:rsidRDefault="00837798" w:rsidP="00257AAA">
      <w:pPr>
        <w:pStyle w:val="ListParagraph"/>
        <w:ind w:left="1440"/>
        <w:rPr>
          <w:rFonts w:ascii="Courier New" w:hAnsi="Courier New" w:cs="Courier New"/>
          <w:color w:val="FFFFFF" w:themeColor="background1"/>
          <w:sz w:val="18"/>
          <w:szCs w:val="18"/>
        </w:rPr>
      </w:pPr>
    </w:p>
    <w:p w14:paraId="1BC292B6" w14:textId="37DB3DC1" w:rsidR="00FB0F66" w:rsidRDefault="001F3359" w:rsidP="00FB0F66">
      <w:pPr>
        <w:pStyle w:val="ListParagraph"/>
        <w:numPr>
          <w:ilvl w:val="1"/>
          <w:numId w:val="1"/>
        </w:numPr>
      </w:pPr>
      <w:r>
        <w:t xml:space="preserve">Change the </w:t>
      </w:r>
      <w:r w:rsidR="00837798" w:rsidRPr="00837798">
        <w:rPr>
          <w:b/>
          <w:bCs/>
          <w:i/>
          <w:iCs/>
        </w:rPr>
        <w:t>“</w:t>
      </w:r>
      <w:proofErr w:type="spellStart"/>
      <w:r w:rsidRPr="00D603FD">
        <w:rPr>
          <w:b/>
          <w:bCs/>
          <w:i/>
          <w:iCs/>
        </w:rPr>
        <w:t>df</w:t>
      </w:r>
      <w:proofErr w:type="spellEnd"/>
      <w:r w:rsidR="00837798" w:rsidRPr="00837798">
        <w:rPr>
          <w:b/>
          <w:bCs/>
          <w:i/>
          <w:iCs/>
        </w:rPr>
        <w:t>”</w:t>
      </w:r>
      <w:r w:rsidRPr="00837798">
        <w:rPr>
          <w:b/>
          <w:bCs/>
          <w:i/>
          <w:iCs/>
        </w:rPr>
        <w:t xml:space="preserve"> </w:t>
      </w:r>
      <w:r>
        <w:t>variable to the path of the dataset spreadsheet.</w:t>
      </w:r>
    </w:p>
    <w:p w14:paraId="5818EC77" w14:textId="77777777" w:rsidR="00F624A7" w:rsidRDefault="00F624A7" w:rsidP="00F624A7">
      <w:pPr>
        <w:pStyle w:val="ListParagraph"/>
        <w:numPr>
          <w:ilvl w:val="2"/>
          <w:numId w:val="1"/>
        </w:numPr>
      </w:pPr>
      <w:r>
        <w:t xml:space="preserve">To do this easily, open the File Explorer and select the dataset file. </w:t>
      </w:r>
      <w:proofErr w:type="gramStart"/>
      <w:r>
        <w:t>Depending on the OS and its version, there</w:t>
      </w:r>
      <w:proofErr w:type="gramEnd"/>
      <w:r>
        <w:t xml:space="preserve"> should be an option to copy the file path.</w:t>
      </w:r>
    </w:p>
    <w:p w14:paraId="279E51DE" w14:textId="3A04C041" w:rsidR="00837798" w:rsidRDefault="00F624A7" w:rsidP="00837798">
      <w:pPr>
        <w:pStyle w:val="ListParagraph"/>
        <w:numPr>
          <w:ilvl w:val="2"/>
          <w:numId w:val="1"/>
        </w:numPr>
      </w:pPr>
      <w:r>
        <w:t>In a Windows environment, it should look something like this:</w:t>
      </w:r>
    </w:p>
    <w:p w14:paraId="6A263DAC" w14:textId="70535804" w:rsidR="00F624A7" w:rsidRPr="00837798" w:rsidRDefault="00837798" w:rsidP="00837798">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sidRPr="00837798">
        <w:rPr>
          <w:rFonts w:ascii="Consolas" w:eastAsia="Times New Roman" w:hAnsi="Consolas" w:cs="Courier New"/>
          <w:color w:val="000000"/>
          <w:sz w:val="18"/>
          <w:szCs w:val="18"/>
          <w:bdr w:val="none" w:sz="0" w:space="0" w:color="auto" w:frame="1"/>
        </w:rPr>
        <w:t>df</w:t>
      </w:r>
      <w:proofErr w:type="spellEnd"/>
      <w:r w:rsidRPr="00837798">
        <w:rPr>
          <w:rFonts w:ascii="Consolas" w:eastAsia="Times New Roman" w:hAnsi="Consolas" w:cs="Courier New"/>
          <w:color w:val="000000"/>
          <w:sz w:val="18"/>
          <w:szCs w:val="18"/>
          <w:bdr w:val="none" w:sz="0" w:space="0" w:color="auto" w:frame="1"/>
        </w:rPr>
        <w:t xml:space="preserve"> </w:t>
      </w:r>
      <w:r w:rsidRPr="00837798">
        <w:rPr>
          <w:rFonts w:ascii="Consolas" w:eastAsia="Times New Roman" w:hAnsi="Consolas" w:cs="Courier New"/>
          <w:b/>
          <w:bCs/>
          <w:color w:val="006699"/>
          <w:sz w:val="18"/>
          <w:szCs w:val="18"/>
          <w:bdr w:val="none" w:sz="0" w:space="0" w:color="auto" w:frame="1"/>
        </w:rPr>
        <w:t>=</w:t>
      </w:r>
      <w:r w:rsidRPr="00837798">
        <w:rPr>
          <w:rFonts w:ascii="Consolas" w:eastAsia="Times New Roman" w:hAnsi="Consolas" w:cs="Times New Roman"/>
          <w:color w:val="000000"/>
          <w:sz w:val="18"/>
          <w:szCs w:val="18"/>
        </w:rPr>
        <w:t xml:space="preserve"> </w:t>
      </w:r>
      <w:proofErr w:type="spellStart"/>
      <w:proofErr w:type="gramStart"/>
      <w:r w:rsidRPr="00837798">
        <w:rPr>
          <w:rFonts w:ascii="Consolas" w:eastAsia="Times New Roman" w:hAnsi="Consolas" w:cs="Courier New"/>
          <w:color w:val="000000"/>
          <w:sz w:val="18"/>
          <w:szCs w:val="18"/>
          <w:bdr w:val="none" w:sz="0" w:space="0" w:color="auto" w:frame="1"/>
        </w:rPr>
        <w:t>pd.read</w:t>
      </w:r>
      <w:proofErr w:type="gramEnd"/>
      <w:r w:rsidRPr="00837798">
        <w:rPr>
          <w:rFonts w:ascii="Consolas" w:eastAsia="Times New Roman" w:hAnsi="Consolas" w:cs="Courier New"/>
          <w:color w:val="000000"/>
          <w:sz w:val="18"/>
          <w:szCs w:val="18"/>
          <w:bdr w:val="none" w:sz="0" w:space="0" w:color="auto" w:frame="1"/>
        </w:rPr>
        <w:t>_csv</w:t>
      </w:r>
      <w:proofErr w:type="spellEnd"/>
      <w:r w:rsidRPr="00837798">
        <w:rPr>
          <w:rFonts w:ascii="Consolas" w:eastAsia="Times New Roman" w:hAnsi="Consolas" w:cs="Courier New"/>
          <w:color w:val="000000"/>
          <w:sz w:val="18"/>
          <w:szCs w:val="18"/>
          <w:bdr w:val="none" w:sz="0" w:space="0" w:color="auto" w:frame="1"/>
        </w:rPr>
        <w:t>(</w:t>
      </w:r>
      <w:proofErr w:type="spellStart"/>
      <w:r w:rsidRPr="00837798">
        <w:rPr>
          <w:rFonts w:ascii="Consolas" w:eastAsia="Times New Roman" w:hAnsi="Consolas" w:cs="Courier New"/>
          <w:color w:val="000000"/>
          <w:sz w:val="18"/>
          <w:szCs w:val="18"/>
          <w:bdr w:val="none" w:sz="0" w:space="0" w:color="auto" w:frame="1"/>
        </w:rPr>
        <w:t>r</w:t>
      </w:r>
      <w:r w:rsidRPr="00837798">
        <w:rPr>
          <w:rFonts w:ascii="Consolas" w:eastAsia="Times New Roman" w:hAnsi="Consolas" w:cs="Courier New"/>
          <w:color w:val="0000FF"/>
          <w:sz w:val="18"/>
          <w:szCs w:val="18"/>
          <w:bdr w:val="none" w:sz="0" w:space="0" w:color="auto" w:frame="1"/>
        </w:rPr>
        <w:t>"C</w:t>
      </w:r>
      <w:proofErr w:type="spellEnd"/>
      <w:r w:rsidRPr="00837798">
        <w:rPr>
          <w:rFonts w:ascii="Consolas" w:eastAsia="Times New Roman" w:hAnsi="Consolas" w:cs="Courier New"/>
          <w:color w:val="0000FF"/>
          <w:sz w:val="18"/>
          <w:szCs w:val="18"/>
          <w:bdr w:val="none" w:sz="0" w:space="0" w:color="auto" w:frame="1"/>
        </w:rPr>
        <w:t>:\Users\username\Documents\spreadsheet.csv"</w:t>
      </w:r>
      <w:r w:rsidRPr="00837798">
        <w:rPr>
          <w:rFonts w:ascii="Consolas" w:eastAsia="Times New Roman" w:hAnsi="Consolas" w:cs="Courier New"/>
          <w:color w:val="000000"/>
          <w:sz w:val="18"/>
          <w:szCs w:val="18"/>
          <w:bdr w:val="none" w:sz="0" w:space="0" w:color="auto" w:frame="1"/>
        </w:rPr>
        <w:t>)</w:t>
      </w:r>
    </w:p>
    <w:p w14:paraId="0758EB94" w14:textId="6E7B87BC" w:rsidR="00BF0906" w:rsidRDefault="00506C8A" w:rsidP="00BF0906">
      <w:pPr>
        <w:pStyle w:val="ListParagraph"/>
        <w:numPr>
          <w:ilvl w:val="1"/>
          <w:numId w:val="1"/>
        </w:numPr>
      </w:pPr>
      <w:r>
        <w:t xml:space="preserve">In the second to last line, change the second argument in the </w:t>
      </w:r>
      <w:r w:rsidR="00837798" w:rsidRPr="00837798">
        <w:rPr>
          <w:b/>
          <w:bCs/>
          <w:i/>
          <w:iCs/>
        </w:rPr>
        <w:t>“</w:t>
      </w:r>
      <w:proofErr w:type="spellStart"/>
      <w:r w:rsidRPr="00D603FD">
        <w:rPr>
          <w:b/>
          <w:bCs/>
          <w:i/>
          <w:iCs/>
        </w:rPr>
        <w:t>image_summary</w:t>
      </w:r>
      <w:proofErr w:type="spellEnd"/>
      <w:r w:rsidR="00837798" w:rsidRPr="00837798">
        <w:rPr>
          <w:b/>
          <w:bCs/>
          <w:i/>
          <w:iCs/>
        </w:rPr>
        <w:t>”</w:t>
      </w:r>
      <w:r>
        <w:t xml:space="preserve"> function to the value of </w:t>
      </w:r>
      <w:r w:rsidRPr="00D603FD">
        <w:rPr>
          <w:u w:val="single"/>
        </w:rPr>
        <w:t>desired value of k</w:t>
      </w:r>
      <w:r w:rsidR="009E644C">
        <w:rPr>
          <w:u w:val="single"/>
        </w:rPr>
        <w:t xml:space="preserve"> (determined in Step 3.</w:t>
      </w:r>
      <w:r w:rsidR="00837798">
        <w:rPr>
          <w:u w:val="single"/>
        </w:rPr>
        <w:t>i</w:t>
      </w:r>
      <w:r w:rsidR="009E644C">
        <w:rPr>
          <w:u w:val="single"/>
        </w:rPr>
        <w:t>.)</w:t>
      </w:r>
      <w:r>
        <w:t xml:space="preserve"> for K-Means Clustering:</w:t>
      </w:r>
      <w:r w:rsidR="009E644C">
        <w:t xml:space="preserve"> (</w:t>
      </w:r>
      <w:proofErr w:type="gramStart"/>
      <w:r w:rsidR="009E644C">
        <w:t>e.g.</w:t>
      </w:r>
      <w:proofErr w:type="gramEnd"/>
      <w:r w:rsidR="009E644C">
        <w:t xml:space="preserve"> below k=15)</w:t>
      </w:r>
    </w:p>
    <w:p w14:paraId="69E31F39" w14:textId="2C2D66D9" w:rsidR="00BF0906" w:rsidRPr="00BF0906" w:rsidRDefault="00BF0906" w:rsidP="00BF090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Pr>
          <w:rFonts w:ascii="Consolas" w:eastAsia="Times New Roman" w:hAnsi="Consolas" w:cs="Courier New"/>
          <w:color w:val="000000"/>
          <w:sz w:val="18"/>
          <w:szCs w:val="18"/>
          <w:bdr w:val="none" w:sz="0" w:space="0" w:color="auto" w:frame="1"/>
        </w:rPr>
        <w:t>df</w:t>
      </w:r>
      <w:proofErr w:type="spellEnd"/>
      <w:r w:rsidRPr="00BF0906">
        <w:rPr>
          <w:rFonts w:ascii="Consolas" w:eastAsia="Times New Roman" w:hAnsi="Consolas" w:cs="Courier New"/>
          <w:color w:val="000000"/>
          <w:sz w:val="18"/>
          <w:szCs w:val="18"/>
          <w:bdr w:val="none" w:sz="0" w:space="0" w:color="auto" w:frame="1"/>
        </w:rPr>
        <w:t>[</w:t>
      </w:r>
      <w:r w:rsidRPr="00BF0906">
        <w:rPr>
          <w:rFonts w:ascii="Consolas" w:eastAsia="Times New Roman" w:hAnsi="Consolas" w:cs="Courier New"/>
          <w:color w:val="0000FF"/>
          <w:sz w:val="18"/>
          <w:szCs w:val="18"/>
          <w:bdr w:val="none" w:sz="0" w:space="0" w:color="auto" w:frame="1"/>
        </w:rPr>
        <w:t>"</w:t>
      </w:r>
      <w:proofErr w:type="spellStart"/>
      <w:r w:rsidRPr="00BF0906">
        <w:rPr>
          <w:rFonts w:ascii="Consolas" w:eastAsia="Times New Roman" w:hAnsi="Consolas" w:cs="Courier New"/>
          <w:color w:val="0000FF"/>
          <w:sz w:val="18"/>
          <w:szCs w:val="18"/>
          <w:bdr w:val="none" w:sz="0" w:space="0" w:color="auto" w:frame="1"/>
        </w:rPr>
        <w:t>KMeansData</w:t>
      </w:r>
      <w:proofErr w:type="spellEnd"/>
      <w:r w:rsidRPr="00BF0906">
        <w:rPr>
          <w:rFonts w:ascii="Consolas" w:eastAsia="Times New Roman" w:hAnsi="Consolas" w:cs="Courier New"/>
          <w:color w:val="0000FF"/>
          <w:sz w:val="18"/>
          <w:szCs w:val="18"/>
          <w:bdr w:val="none" w:sz="0" w:space="0" w:color="auto" w:frame="1"/>
        </w:rPr>
        <w:t>"</w:t>
      </w:r>
      <w:r w:rsidRPr="00BF0906">
        <w:rPr>
          <w:rFonts w:ascii="Consolas" w:eastAsia="Times New Roman" w:hAnsi="Consolas" w:cs="Courier New"/>
          <w:color w:val="000000"/>
          <w:sz w:val="18"/>
          <w:szCs w:val="18"/>
          <w:bdr w:val="none" w:sz="0" w:space="0" w:color="auto" w:frame="1"/>
        </w:rPr>
        <w:t xml:space="preserve">] </w:t>
      </w:r>
      <w:r w:rsidRPr="00BF0906">
        <w:rPr>
          <w:rFonts w:ascii="Consolas" w:eastAsia="Times New Roman" w:hAnsi="Consolas" w:cs="Courier New"/>
          <w:b/>
          <w:bCs/>
          <w:color w:val="006699"/>
          <w:sz w:val="18"/>
          <w:szCs w:val="18"/>
          <w:bdr w:val="none" w:sz="0" w:space="0" w:color="auto" w:frame="1"/>
        </w:rPr>
        <w:t>=</w:t>
      </w:r>
      <w:r w:rsidRPr="00BF0906">
        <w:rPr>
          <w:rFonts w:ascii="Consolas" w:eastAsia="Times New Roman" w:hAnsi="Consolas" w:cs="Times New Roman"/>
          <w:color w:val="000000"/>
          <w:sz w:val="18"/>
          <w:szCs w:val="18"/>
        </w:rPr>
        <w:t xml:space="preserve"> </w:t>
      </w:r>
      <w:proofErr w:type="spellStart"/>
      <w:r w:rsidRPr="00BF0906">
        <w:rPr>
          <w:rFonts w:ascii="Consolas" w:eastAsia="Times New Roman" w:hAnsi="Consolas" w:cs="Courier New"/>
          <w:color w:val="000000"/>
          <w:sz w:val="18"/>
          <w:szCs w:val="18"/>
          <w:bdr w:val="none" w:sz="0" w:space="0" w:color="auto" w:frame="1"/>
        </w:rPr>
        <w:t>df</w:t>
      </w:r>
      <w:proofErr w:type="spellEnd"/>
      <w:r w:rsidRPr="00BF0906">
        <w:rPr>
          <w:rFonts w:ascii="Consolas" w:eastAsia="Times New Roman" w:hAnsi="Consolas" w:cs="Courier New"/>
          <w:color w:val="000000"/>
          <w:sz w:val="18"/>
          <w:szCs w:val="18"/>
          <w:bdr w:val="none" w:sz="0" w:space="0" w:color="auto" w:frame="1"/>
        </w:rPr>
        <w:t>[</w:t>
      </w:r>
      <w:r w:rsidRPr="00BF0906">
        <w:rPr>
          <w:rFonts w:ascii="Consolas" w:eastAsia="Times New Roman" w:hAnsi="Consolas" w:cs="Courier New"/>
          <w:color w:val="0000FF"/>
          <w:sz w:val="18"/>
          <w:szCs w:val="18"/>
          <w:bdr w:val="none" w:sz="0" w:space="0" w:color="auto" w:frame="1"/>
        </w:rPr>
        <w:t>"Path"</w:t>
      </w:r>
      <w:proofErr w:type="gramStart"/>
      <w:r w:rsidRPr="00BF0906">
        <w:rPr>
          <w:rFonts w:ascii="Consolas" w:eastAsia="Times New Roman" w:hAnsi="Consolas" w:cs="Courier New"/>
          <w:color w:val="000000"/>
          <w:sz w:val="18"/>
          <w:szCs w:val="18"/>
          <w:bdr w:val="none" w:sz="0" w:space="0" w:color="auto" w:frame="1"/>
        </w:rPr>
        <w:t>].</w:t>
      </w:r>
      <w:r w:rsidRPr="00BF0906">
        <w:rPr>
          <w:rFonts w:ascii="Consolas" w:eastAsia="Times New Roman" w:hAnsi="Consolas" w:cs="Courier New"/>
          <w:color w:val="FF1493"/>
          <w:sz w:val="18"/>
          <w:szCs w:val="18"/>
          <w:bdr w:val="none" w:sz="0" w:space="0" w:color="auto" w:frame="1"/>
        </w:rPr>
        <w:t>apply</w:t>
      </w:r>
      <w:proofErr w:type="gramEnd"/>
      <w:r w:rsidRPr="00BF0906">
        <w:rPr>
          <w:rFonts w:ascii="Consolas" w:eastAsia="Times New Roman" w:hAnsi="Consolas" w:cs="Courier New"/>
          <w:color w:val="000000"/>
          <w:sz w:val="18"/>
          <w:szCs w:val="18"/>
          <w:bdr w:val="none" w:sz="0" w:space="0" w:color="auto" w:frame="1"/>
        </w:rPr>
        <w:t>(</w:t>
      </w:r>
    </w:p>
    <w:p w14:paraId="4931B08A" w14:textId="77777777" w:rsidR="00BF0906" w:rsidRPr="00BF0906" w:rsidRDefault="00BF0906" w:rsidP="00BF090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w:t>
      </w:r>
      <w:r w:rsidRPr="00BF0906">
        <w:rPr>
          <w:rFonts w:ascii="Consolas" w:eastAsia="Times New Roman" w:hAnsi="Consolas" w:cs="Courier New"/>
          <w:b/>
          <w:bCs/>
          <w:color w:val="006699"/>
          <w:sz w:val="18"/>
          <w:szCs w:val="18"/>
          <w:bdr w:val="none" w:sz="0" w:space="0" w:color="auto" w:frame="1"/>
        </w:rPr>
        <w:t>lambda</w:t>
      </w:r>
      <w:r w:rsidRPr="00BF0906">
        <w:rPr>
          <w:rFonts w:ascii="Consolas" w:eastAsia="Times New Roman" w:hAnsi="Consolas" w:cs="Times New Roman"/>
          <w:color w:val="000000"/>
          <w:sz w:val="18"/>
          <w:szCs w:val="18"/>
        </w:rPr>
        <w:t xml:space="preserve"> </w:t>
      </w:r>
      <w:r w:rsidRPr="00BF0906">
        <w:rPr>
          <w:rFonts w:ascii="Consolas" w:eastAsia="Times New Roman" w:hAnsi="Consolas" w:cs="Courier New"/>
          <w:color w:val="000000"/>
          <w:sz w:val="18"/>
          <w:szCs w:val="18"/>
          <w:bdr w:val="none" w:sz="0" w:space="0" w:color="auto" w:frame="1"/>
        </w:rPr>
        <w:t xml:space="preserve">x: </w:t>
      </w:r>
      <w:proofErr w:type="spellStart"/>
      <w:r w:rsidRPr="00BF0906">
        <w:rPr>
          <w:rFonts w:ascii="Consolas" w:eastAsia="Times New Roman" w:hAnsi="Consolas" w:cs="Courier New"/>
          <w:color w:val="000000"/>
          <w:sz w:val="18"/>
          <w:szCs w:val="18"/>
          <w:bdr w:val="none" w:sz="0" w:space="0" w:color="auto" w:frame="1"/>
        </w:rPr>
        <w:t>image_</w:t>
      </w:r>
      <w:proofErr w:type="gramStart"/>
      <w:r w:rsidRPr="00BF0906">
        <w:rPr>
          <w:rFonts w:ascii="Consolas" w:eastAsia="Times New Roman" w:hAnsi="Consolas" w:cs="Courier New"/>
          <w:color w:val="000000"/>
          <w:sz w:val="18"/>
          <w:szCs w:val="18"/>
          <w:bdr w:val="none" w:sz="0" w:space="0" w:color="auto" w:frame="1"/>
        </w:rPr>
        <w:t>summary</w:t>
      </w:r>
      <w:proofErr w:type="spellEnd"/>
      <w:r w:rsidRPr="00BF0906">
        <w:rPr>
          <w:rFonts w:ascii="Consolas" w:eastAsia="Times New Roman" w:hAnsi="Consolas" w:cs="Courier New"/>
          <w:color w:val="000000"/>
          <w:sz w:val="18"/>
          <w:szCs w:val="18"/>
          <w:bdr w:val="none" w:sz="0" w:space="0" w:color="auto" w:frame="1"/>
        </w:rPr>
        <w:t>(</w:t>
      </w:r>
      <w:proofErr w:type="gramEnd"/>
    </w:p>
    <w:p w14:paraId="124E6804" w14:textId="77777777" w:rsidR="00BF0906" w:rsidRPr="00BF0906" w:rsidRDefault="00BF0906" w:rsidP="00BF090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x,</w:t>
      </w:r>
    </w:p>
    <w:p w14:paraId="64F918AC" w14:textId="77777777" w:rsidR="00BF0906" w:rsidRPr="00BF0906" w:rsidRDefault="00BF0906" w:rsidP="00BF090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w:t>
      </w:r>
      <w:r w:rsidRPr="00BF0906">
        <w:rPr>
          <w:rFonts w:ascii="Consolas" w:eastAsia="Times New Roman" w:hAnsi="Consolas" w:cs="Courier New"/>
          <w:color w:val="009900"/>
          <w:sz w:val="18"/>
          <w:szCs w:val="18"/>
          <w:bdr w:val="none" w:sz="0" w:space="0" w:color="auto" w:frame="1"/>
        </w:rPr>
        <w:t>15</w:t>
      </w:r>
      <w:r w:rsidRPr="00BF0906">
        <w:rPr>
          <w:rFonts w:ascii="Consolas" w:eastAsia="Times New Roman" w:hAnsi="Consolas" w:cs="Courier New"/>
          <w:color w:val="000000"/>
          <w:sz w:val="18"/>
          <w:szCs w:val="18"/>
          <w:bdr w:val="none" w:sz="0" w:space="0" w:color="auto" w:frame="1"/>
        </w:rPr>
        <w:t xml:space="preserve">, </w:t>
      </w:r>
    </w:p>
    <w:p w14:paraId="433479AB" w14:textId="77777777" w:rsidR="00BF0906" w:rsidRPr="00BF0906" w:rsidRDefault="00BF0906" w:rsidP="00BF090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w:t>
      </w:r>
      <w:proofErr w:type="spellStart"/>
      <w:r w:rsidRPr="00BF0906">
        <w:rPr>
          <w:rFonts w:ascii="Consolas" w:eastAsia="Times New Roman" w:hAnsi="Consolas" w:cs="Courier New"/>
          <w:color w:val="000000"/>
          <w:sz w:val="18"/>
          <w:szCs w:val="18"/>
          <w:bdr w:val="none" w:sz="0" w:space="0" w:color="auto" w:frame="1"/>
        </w:rPr>
        <w:t>lower_bound</w:t>
      </w:r>
      <w:proofErr w:type="spellEnd"/>
      <w:r w:rsidRPr="00BF0906">
        <w:rPr>
          <w:rFonts w:ascii="Consolas" w:eastAsia="Times New Roman" w:hAnsi="Consolas" w:cs="Courier New"/>
          <w:color w:val="000000"/>
          <w:sz w:val="18"/>
          <w:szCs w:val="18"/>
          <w:bdr w:val="none" w:sz="0" w:space="0" w:color="auto" w:frame="1"/>
        </w:rPr>
        <w:t xml:space="preserve">, </w:t>
      </w:r>
    </w:p>
    <w:p w14:paraId="4F2C6046" w14:textId="77777777" w:rsidR="00BF0906" w:rsidRPr="00BF0906" w:rsidRDefault="00BF0906" w:rsidP="00BF090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w:t>
      </w:r>
      <w:proofErr w:type="spellStart"/>
      <w:r w:rsidRPr="00BF0906">
        <w:rPr>
          <w:rFonts w:ascii="Consolas" w:eastAsia="Times New Roman" w:hAnsi="Consolas" w:cs="Courier New"/>
          <w:color w:val="000000"/>
          <w:sz w:val="18"/>
          <w:szCs w:val="18"/>
          <w:bdr w:val="none" w:sz="0" w:space="0" w:color="auto" w:frame="1"/>
        </w:rPr>
        <w:t>upper_bound</w:t>
      </w:r>
      <w:proofErr w:type="spellEnd"/>
    </w:p>
    <w:p w14:paraId="74763E62" w14:textId="77777777" w:rsidR="00BF0906" w:rsidRPr="00BF0906" w:rsidRDefault="00BF0906" w:rsidP="00BF0906">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    )</w:t>
      </w:r>
    </w:p>
    <w:p w14:paraId="77443773" w14:textId="77777777" w:rsidR="00BF0906" w:rsidRPr="00BF0906" w:rsidRDefault="00BF0906" w:rsidP="00BF0906">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rPr>
      </w:pPr>
      <w:r w:rsidRPr="00BF0906">
        <w:rPr>
          <w:rFonts w:ascii="Consolas" w:eastAsia="Times New Roman" w:hAnsi="Consolas" w:cs="Courier New"/>
          <w:color w:val="000000"/>
          <w:sz w:val="18"/>
          <w:szCs w:val="18"/>
          <w:bdr w:val="none" w:sz="0" w:space="0" w:color="auto" w:frame="1"/>
        </w:rPr>
        <w:t>)</w:t>
      </w:r>
    </w:p>
    <w:p w14:paraId="554C1EF1" w14:textId="1752171C" w:rsidR="00BF0906" w:rsidRDefault="00257AAA" w:rsidP="00BF0906">
      <w:pPr>
        <w:pStyle w:val="ListParagraph"/>
        <w:numPr>
          <w:ilvl w:val="1"/>
          <w:numId w:val="1"/>
        </w:numPr>
      </w:pPr>
      <w:r>
        <w:t xml:space="preserve">In the last line, change the argument in </w:t>
      </w:r>
      <w:r w:rsidR="00BF0906" w:rsidRPr="00BF0906">
        <w:rPr>
          <w:b/>
          <w:bCs/>
        </w:rPr>
        <w:t>“</w:t>
      </w:r>
      <w:proofErr w:type="spellStart"/>
      <w:r w:rsidRPr="00BF0906">
        <w:rPr>
          <w:b/>
          <w:bCs/>
          <w:i/>
          <w:iCs/>
        </w:rPr>
        <w:t>df.to_</w:t>
      </w:r>
      <w:proofErr w:type="gramStart"/>
      <w:r w:rsidRPr="00BF0906">
        <w:rPr>
          <w:b/>
          <w:bCs/>
          <w:i/>
          <w:iCs/>
        </w:rPr>
        <w:t>csv</w:t>
      </w:r>
      <w:proofErr w:type="spellEnd"/>
      <w:r w:rsidRPr="00BF0906">
        <w:rPr>
          <w:b/>
          <w:bCs/>
          <w:i/>
          <w:iCs/>
        </w:rPr>
        <w:t>(</w:t>
      </w:r>
      <w:proofErr w:type="gramEnd"/>
      <w:r w:rsidRPr="00BF0906">
        <w:rPr>
          <w:b/>
          <w:bCs/>
          <w:i/>
          <w:iCs/>
        </w:rPr>
        <w:t>)</w:t>
      </w:r>
      <w:r w:rsidR="00BF0906" w:rsidRPr="00BF0906">
        <w:rPr>
          <w:b/>
          <w:bCs/>
          <w:i/>
          <w:iCs/>
        </w:rPr>
        <w:t>”</w:t>
      </w:r>
      <w:r>
        <w:t xml:space="preserve"> to the path of the final spreadsheet to the location and name you want</w:t>
      </w:r>
      <w:r w:rsidR="00BF0906">
        <w:t>.</w:t>
      </w:r>
    </w:p>
    <w:p w14:paraId="093FC600" w14:textId="77777777" w:rsidR="00BF0906" w:rsidRPr="00BF0906" w:rsidRDefault="00BF0906" w:rsidP="00BF0906">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rPr>
      </w:pPr>
      <w:proofErr w:type="spellStart"/>
      <w:r w:rsidRPr="00BF0906">
        <w:rPr>
          <w:rFonts w:ascii="Consolas" w:eastAsia="Times New Roman" w:hAnsi="Consolas" w:cs="Courier New"/>
          <w:color w:val="000000"/>
          <w:sz w:val="18"/>
          <w:szCs w:val="18"/>
          <w:bdr w:val="none" w:sz="0" w:space="0" w:color="auto" w:frame="1"/>
        </w:rPr>
        <w:lastRenderedPageBreak/>
        <w:t>df.to_csv</w:t>
      </w:r>
      <w:proofErr w:type="spellEnd"/>
      <w:r w:rsidRPr="00BF0906">
        <w:rPr>
          <w:rFonts w:ascii="Consolas" w:eastAsia="Times New Roman" w:hAnsi="Consolas" w:cs="Courier New"/>
          <w:color w:val="000000"/>
          <w:sz w:val="18"/>
          <w:szCs w:val="18"/>
          <w:bdr w:val="none" w:sz="0" w:space="0" w:color="auto" w:frame="1"/>
        </w:rPr>
        <w:t>(</w:t>
      </w:r>
      <w:proofErr w:type="spellStart"/>
      <w:r w:rsidRPr="00BF0906">
        <w:rPr>
          <w:rFonts w:ascii="Consolas" w:eastAsia="Times New Roman" w:hAnsi="Consolas" w:cs="Courier New"/>
          <w:color w:val="000000"/>
          <w:sz w:val="18"/>
          <w:szCs w:val="18"/>
          <w:bdr w:val="none" w:sz="0" w:space="0" w:color="auto" w:frame="1"/>
        </w:rPr>
        <w:t>r</w:t>
      </w:r>
      <w:r w:rsidRPr="00BF0906">
        <w:rPr>
          <w:rFonts w:ascii="Consolas" w:eastAsia="Times New Roman" w:hAnsi="Consolas" w:cs="Courier New"/>
          <w:color w:val="0000FF"/>
          <w:sz w:val="18"/>
          <w:szCs w:val="18"/>
          <w:bdr w:val="none" w:sz="0" w:space="0" w:color="auto" w:frame="1"/>
        </w:rPr>
        <w:t>"C</w:t>
      </w:r>
      <w:proofErr w:type="spellEnd"/>
      <w:r w:rsidRPr="00BF0906">
        <w:rPr>
          <w:rFonts w:ascii="Consolas" w:eastAsia="Times New Roman" w:hAnsi="Consolas" w:cs="Courier New"/>
          <w:color w:val="0000FF"/>
          <w:sz w:val="18"/>
          <w:szCs w:val="18"/>
          <w:bdr w:val="none" w:sz="0" w:space="0" w:color="auto" w:frame="1"/>
        </w:rPr>
        <w:t>:\Users\username\Documents\image_data.csv"</w:t>
      </w:r>
      <w:r w:rsidRPr="00BF0906">
        <w:rPr>
          <w:rFonts w:ascii="Consolas" w:eastAsia="Times New Roman" w:hAnsi="Consolas" w:cs="Courier New"/>
          <w:color w:val="000000"/>
          <w:sz w:val="18"/>
          <w:szCs w:val="18"/>
          <w:bdr w:val="none" w:sz="0" w:space="0" w:color="auto" w:frame="1"/>
        </w:rPr>
        <w:t>)</w:t>
      </w:r>
    </w:p>
    <w:p w14:paraId="1BCA0D48" w14:textId="524596E5" w:rsidR="00257AAA" w:rsidRDefault="00506C8A" w:rsidP="00257AAA">
      <w:pPr>
        <w:pStyle w:val="ListParagraph"/>
        <w:numPr>
          <w:ilvl w:val="1"/>
          <w:numId w:val="1"/>
        </w:numPr>
      </w:pPr>
      <w:r>
        <w:t>Run the script. Depending on the dataset size</w:t>
      </w:r>
      <w:r w:rsidR="00CF0DD2">
        <w:t xml:space="preserve"> and the value of k, this may take a significant amount of time. It may need to run overnight</w:t>
      </w:r>
      <w:r w:rsidR="001169D5">
        <w:t>.</w:t>
      </w:r>
    </w:p>
    <w:p w14:paraId="1EB85E4A" w14:textId="04ED8148" w:rsidR="001169D5" w:rsidRDefault="001169D5" w:rsidP="001169D5">
      <w:pPr>
        <w:pStyle w:val="ListParagraph"/>
        <w:numPr>
          <w:ilvl w:val="0"/>
          <w:numId w:val="1"/>
        </w:numPr>
      </w:pPr>
      <w:r>
        <w:t>Classification</w:t>
      </w:r>
    </w:p>
    <w:p w14:paraId="2685675F" w14:textId="2BF3CD0F" w:rsidR="001169D5" w:rsidRDefault="001169D5" w:rsidP="001169D5">
      <w:pPr>
        <w:pStyle w:val="ListParagraph"/>
        <w:numPr>
          <w:ilvl w:val="1"/>
          <w:numId w:val="1"/>
        </w:numPr>
      </w:pPr>
      <w:r>
        <w:t xml:space="preserve">The classification steps needed would vary with the floral </w:t>
      </w:r>
      <w:proofErr w:type="gramStart"/>
      <w:r>
        <w:t>colors</w:t>
      </w:r>
      <w:proofErr w:type="gramEnd"/>
      <w:r>
        <w:t xml:space="preserve"> specificities for your species of interest, but you now have the raw data required to make those classifications.</w:t>
      </w:r>
    </w:p>
    <w:p w14:paraId="69E46221" w14:textId="37FB36AD" w:rsidR="001169D5" w:rsidRDefault="001169D5" w:rsidP="001169D5">
      <w:pPr>
        <w:pStyle w:val="ListParagraph"/>
        <w:numPr>
          <w:ilvl w:val="2"/>
          <w:numId w:val="1"/>
        </w:numPr>
      </w:pPr>
      <w:r>
        <w:t xml:space="preserve">For </w:t>
      </w:r>
      <w:r>
        <w:rPr>
          <w:i/>
          <w:iCs/>
        </w:rPr>
        <w:t>Geranium maculatum,</w:t>
      </w:r>
      <w:r>
        <w:t xml:space="preserve"> we use a percentile of saturation values. Based on greenhouse data, we classified anything above the 80</w:t>
      </w:r>
      <w:r w:rsidRPr="006320C7">
        <w:rPr>
          <w:vertAlign w:val="superscript"/>
        </w:rPr>
        <w:t>th</w:t>
      </w:r>
      <w:r>
        <w:t xml:space="preserve"> percentile as dark, below the 20</w:t>
      </w:r>
      <w:r w:rsidRPr="006320C7">
        <w:rPr>
          <w:vertAlign w:val="superscript"/>
        </w:rPr>
        <w:t>th</w:t>
      </w:r>
      <w:r>
        <w:t xml:space="preserve"> percentile as light, and anything in between as medium.</w:t>
      </w:r>
    </w:p>
    <w:p w14:paraId="17EFE9CD" w14:textId="69E910B9" w:rsidR="000A57AB" w:rsidRDefault="000A57AB" w:rsidP="00CF0DD2">
      <w:pPr>
        <w:rPr>
          <w:ins w:id="1" w:author="Shu-mei Chang" w:date="2022-04-03T21:22:00Z"/>
        </w:rPr>
      </w:pPr>
    </w:p>
    <w:p w14:paraId="7925F6ED" w14:textId="02BC674C" w:rsidR="006320C7" w:rsidRPr="006320C7" w:rsidRDefault="006320C7" w:rsidP="00CF0DD2"/>
    <w:sectPr w:rsidR="006320C7" w:rsidRPr="0063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40FE"/>
    <w:multiLevelType w:val="multilevel"/>
    <w:tmpl w:val="3336113A"/>
    <w:lvl w:ilvl="0">
      <w:start w:val="1"/>
      <w:numFmt w:val="decimal"/>
      <w:lvlText w:val="%1."/>
      <w:lvlJc w:val="left"/>
      <w:pPr>
        <w:tabs>
          <w:tab w:val="num" w:pos="2340"/>
        </w:tabs>
        <w:ind w:left="2340" w:hanging="360"/>
      </w:pPr>
    </w:lvl>
    <w:lvl w:ilvl="1" w:tentative="1">
      <w:numFmt w:val="decimal"/>
      <w:lvlText w:val="%2."/>
      <w:lvlJc w:val="left"/>
      <w:pPr>
        <w:tabs>
          <w:tab w:val="num" w:pos="3060"/>
        </w:tabs>
        <w:ind w:left="3060" w:hanging="360"/>
      </w:pPr>
    </w:lvl>
    <w:lvl w:ilvl="2" w:tentative="1">
      <w:numFmt w:val="decimal"/>
      <w:lvlText w:val="%3."/>
      <w:lvlJc w:val="left"/>
      <w:pPr>
        <w:tabs>
          <w:tab w:val="num" w:pos="3780"/>
        </w:tabs>
        <w:ind w:left="3780" w:hanging="360"/>
      </w:pPr>
    </w:lvl>
    <w:lvl w:ilvl="3" w:tentative="1">
      <w:numFmt w:val="decimal"/>
      <w:lvlText w:val="%4."/>
      <w:lvlJc w:val="left"/>
      <w:pPr>
        <w:tabs>
          <w:tab w:val="num" w:pos="4500"/>
        </w:tabs>
        <w:ind w:left="4500" w:hanging="360"/>
      </w:pPr>
    </w:lvl>
    <w:lvl w:ilvl="4" w:tentative="1">
      <w:numFmt w:val="decimal"/>
      <w:lvlText w:val="%5."/>
      <w:lvlJc w:val="left"/>
      <w:pPr>
        <w:tabs>
          <w:tab w:val="num" w:pos="5220"/>
        </w:tabs>
        <w:ind w:left="5220" w:hanging="360"/>
      </w:pPr>
    </w:lvl>
    <w:lvl w:ilvl="5" w:tentative="1">
      <w:numFmt w:val="decimal"/>
      <w:lvlText w:val="%6."/>
      <w:lvlJc w:val="left"/>
      <w:pPr>
        <w:tabs>
          <w:tab w:val="num" w:pos="5940"/>
        </w:tabs>
        <w:ind w:left="5940" w:hanging="360"/>
      </w:pPr>
    </w:lvl>
    <w:lvl w:ilvl="6" w:tentative="1">
      <w:numFmt w:val="decimal"/>
      <w:lvlText w:val="%7."/>
      <w:lvlJc w:val="left"/>
      <w:pPr>
        <w:tabs>
          <w:tab w:val="num" w:pos="6660"/>
        </w:tabs>
        <w:ind w:left="6660" w:hanging="360"/>
      </w:pPr>
    </w:lvl>
    <w:lvl w:ilvl="7" w:tentative="1">
      <w:numFmt w:val="decimal"/>
      <w:lvlText w:val="%8."/>
      <w:lvlJc w:val="left"/>
      <w:pPr>
        <w:tabs>
          <w:tab w:val="num" w:pos="7380"/>
        </w:tabs>
        <w:ind w:left="7380" w:hanging="360"/>
      </w:pPr>
    </w:lvl>
    <w:lvl w:ilvl="8" w:tentative="1">
      <w:numFmt w:val="decimal"/>
      <w:lvlText w:val="%9."/>
      <w:lvlJc w:val="left"/>
      <w:pPr>
        <w:tabs>
          <w:tab w:val="num" w:pos="8100"/>
        </w:tabs>
        <w:ind w:left="8100" w:hanging="360"/>
      </w:pPr>
    </w:lvl>
  </w:abstractNum>
  <w:abstractNum w:abstractNumId="1" w15:restartNumberingAfterBreak="0">
    <w:nsid w:val="15842E71"/>
    <w:multiLevelType w:val="multilevel"/>
    <w:tmpl w:val="E0245A6C"/>
    <w:lvl w:ilvl="0">
      <w:start w:val="1"/>
      <w:numFmt w:val="decimal"/>
      <w:lvlText w:val="%1."/>
      <w:lvlJc w:val="left"/>
      <w:pPr>
        <w:tabs>
          <w:tab w:val="num" w:pos="1800"/>
        </w:tabs>
        <w:ind w:left="1800" w:hanging="360"/>
      </w:pPr>
    </w:lvl>
    <w:lvl w:ilvl="1" w:tentative="1">
      <w:numFmt w:val="decimal"/>
      <w:lvlText w:val="%2."/>
      <w:lvlJc w:val="left"/>
      <w:pPr>
        <w:tabs>
          <w:tab w:val="num" w:pos="2520"/>
        </w:tabs>
        <w:ind w:left="2520" w:hanging="360"/>
      </w:p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2" w15:restartNumberingAfterBreak="0">
    <w:nsid w:val="20644F40"/>
    <w:multiLevelType w:val="multilevel"/>
    <w:tmpl w:val="2B5CEB86"/>
    <w:lvl w:ilvl="0">
      <w:start w:val="1"/>
      <w:numFmt w:val="decimal"/>
      <w:lvlText w:val="%1."/>
      <w:lvlJc w:val="left"/>
      <w:pPr>
        <w:tabs>
          <w:tab w:val="num" w:pos="1800"/>
        </w:tabs>
        <w:ind w:left="1800" w:hanging="360"/>
      </w:pPr>
    </w:lvl>
    <w:lvl w:ilvl="1" w:tentative="1">
      <w:numFmt w:val="decimal"/>
      <w:lvlText w:val="%2."/>
      <w:lvlJc w:val="left"/>
      <w:pPr>
        <w:tabs>
          <w:tab w:val="num" w:pos="2520"/>
        </w:tabs>
        <w:ind w:left="2520" w:hanging="360"/>
      </w:p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3" w15:restartNumberingAfterBreak="0">
    <w:nsid w:val="23C75282"/>
    <w:multiLevelType w:val="hybridMultilevel"/>
    <w:tmpl w:val="2C621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86521"/>
    <w:multiLevelType w:val="multilevel"/>
    <w:tmpl w:val="E06403D0"/>
    <w:lvl w:ilvl="0">
      <w:start w:val="1"/>
      <w:numFmt w:val="decimal"/>
      <w:lvlText w:val="%1."/>
      <w:lvlJc w:val="left"/>
      <w:pPr>
        <w:tabs>
          <w:tab w:val="num" w:pos="2160"/>
        </w:tabs>
        <w:ind w:left="2160" w:hanging="360"/>
      </w:pPr>
    </w:lvl>
    <w:lvl w:ilvl="1" w:tentative="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5" w15:restartNumberingAfterBreak="0">
    <w:nsid w:val="435B374D"/>
    <w:multiLevelType w:val="multilevel"/>
    <w:tmpl w:val="6FB61E20"/>
    <w:lvl w:ilvl="0">
      <w:start w:val="1"/>
      <w:numFmt w:val="decimal"/>
      <w:lvlText w:val="%1."/>
      <w:lvlJc w:val="left"/>
      <w:pPr>
        <w:tabs>
          <w:tab w:val="num" w:pos="2340"/>
        </w:tabs>
        <w:ind w:left="2340" w:hanging="360"/>
      </w:pPr>
    </w:lvl>
    <w:lvl w:ilvl="1" w:tentative="1">
      <w:numFmt w:val="decimal"/>
      <w:lvlText w:val="%2."/>
      <w:lvlJc w:val="left"/>
      <w:pPr>
        <w:tabs>
          <w:tab w:val="num" w:pos="3060"/>
        </w:tabs>
        <w:ind w:left="3060" w:hanging="360"/>
      </w:pPr>
    </w:lvl>
    <w:lvl w:ilvl="2" w:tentative="1">
      <w:numFmt w:val="decimal"/>
      <w:lvlText w:val="%3."/>
      <w:lvlJc w:val="left"/>
      <w:pPr>
        <w:tabs>
          <w:tab w:val="num" w:pos="3780"/>
        </w:tabs>
        <w:ind w:left="3780" w:hanging="360"/>
      </w:pPr>
    </w:lvl>
    <w:lvl w:ilvl="3" w:tentative="1">
      <w:numFmt w:val="decimal"/>
      <w:lvlText w:val="%4."/>
      <w:lvlJc w:val="left"/>
      <w:pPr>
        <w:tabs>
          <w:tab w:val="num" w:pos="4500"/>
        </w:tabs>
        <w:ind w:left="4500" w:hanging="360"/>
      </w:pPr>
    </w:lvl>
    <w:lvl w:ilvl="4" w:tentative="1">
      <w:numFmt w:val="decimal"/>
      <w:lvlText w:val="%5."/>
      <w:lvlJc w:val="left"/>
      <w:pPr>
        <w:tabs>
          <w:tab w:val="num" w:pos="5220"/>
        </w:tabs>
        <w:ind w:left="5220" w:hanging="360"/>
      </w:pPr>
    </w:lvl>
    <w:lvl w:ilvl="5" w:tentative="1">
      <w:numFmt w:val="decimal"/>
      <w:lvlText w:val="%6."/>
      <w:lvlJc w:val="left"/>
      <w:pPr>
        <w:tabs>
          <w:tab w:val="num" w:pos="5940"/>
        </w:tabs>
        <w:ind w:left="5940" w:hanging="360"/>
      </w:pPr>
    </w:lvl>
    <w:lvl w:ilvl="6" w:tentative="1">
      <w:numFmt w:val="decimal"/>
      <w:lvlText w:val="%7."/>
      <w:lvlJc w:val="left"/>
      <w:pPr>
        <w:tabs>
          <w:tab w:val="num" w:pos="6660"/>
        </w:tabs>
        <w:ind w:left="6660" w:hanging="360"/>
      </w:pPr>
    </w:lvl>
    <w:lvl w:ilvl="7" w:tentative="1">
      <w:numFmt w:val="decimal"/>
      <w:lvlText w:val="%8."/>
      <w:lvlJc w:val="left"/>
      <w:pPr>
        <w:tabs>
          <w:tab w:val="num" w:pos="7380"/>
        </w:tabs>
        <w:ind w:left="7380" w:hanging="360"/>
      </w:pPr>
    </w:lvl>
    <w:lvl w:ilvl="8" w:tentative="1">
      <w:numFmt w:val="decimal"/>
      <w:lvlText w:val="%9."/>
      <w:lvlJc w:val="left"/>
      <w:pPr>
        <w:tabs>
          <w:tab w:val="num" w:pos="8100"/>
        </w:tabs>
        <w:ind w:left="8100" w:hanging="360"/>
      </w:pPr>
    </w:lvl>
  </w:abstractNum>
  <w:abstractNum w:abstractNumId="6" w15:restartNumberingAfterBreak="0">
    <w:nsid w:val="49B86905"/>
    <w:multiLevelType w:val="multilevel"/>
    <w:tmpl w:val="7D2EB5A8"/>
    <w:lvl w:ilvl="0">
      <w:start w:val="1"/>
      <w:numFmt w:val="decimal"/>
      <w:lvlText w:val="%1."/>
      <w:lvlJc w:val="left"/>
      <w:pPr>
        <w:tabs>
          <w:tab w:val="num" w:pos="1800"/>
        </w:tabs>
        <w:ind w:left="1800" w:hanging="360"/>
      </w:pPr>
    </w:lvl>
    <w:lvl w:ilvl="1" w:tentative="1">
      <w:numFmt w:val="decimal"/>
      <w:lvlText w:val="%2."/>
      <w:lvlJc w:val="left"/>
      <w:pPr>
        <w:tabs>
          <w:tab w:val="num" w:pos="2520"/>
        </w:tabs>
        <w:ind w:left="2520" w:hanging="360"/>
      </w:p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7" w15:restartNumberingAfterBreak="0">
    <w:nsid w:val="50B57E58"/>
    <w:multiLevelType w:val="multilevel"/>
    <w:tmpl w:val="ABEE6768"/>
    <w:lvl w:ilvl="0">
      <w:start w:val="1"/>
      <w:numFmt w:val="decimal"/>
      <w:lvlText w:val="%1."/>
      <w:lvlJc w:val="left"/>
      <w:pPr>
        <w:tabs>
          <w:tab w:val="num" w:pos="1800"/>
        </w:tabs>
        <w:ind w:left="1800" w:hanging="360"/>
      </w:pPr>
    </w:lvl>
    <w:lvl w:ilvl="1" w:tentative="1">
      <w:numFmt w:val="decimal"/>
      <w:lvlText w:val="%2."/>
      <w:lvlJc w:val="left"/>
      <w:pPr>
        <w:tabs>
          <w:tab w:val="num" w:pos="2520"/>
        </w:tabs>
        <w:ind w:left="2520" w:hanging="360"/>
      </w:p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8" w15:restartNumberingAfterBreak="0">
    <w:nsid w:val="55473A12"/>
    <w:multiLevelType w:val="multilevel"/>
    <w:tmpl w:val="01E026C6"/>
    <w:lvl w:ilvl="0">
      <w:start w:val="1"/>
      <w:numFmt w:val="decimal"/>
      <w:lvlText w:val="%1."/>
      <w:lvlJc w:val="left"/>
      <w:pPr>
        <w:tabs>
          <w:tab w:val="num" w:pos="2160"/>
        </w:tabs>
        <w:ind w:left="2160" w:hanging="360"/>
      </w:pPr>
    </w:lvl>
    <w:lvl w:ilvl="1" w:tentative="1">
      <w:numFmt w:val="decimal"/>
      <w:lvlText w:val="%2."/>
      <w:lvlJc w:val="left"/>
      <w:pPr>
        <w:tabs>
          <w:tab w:val="num" w:pos="2880"/>
        </w:tabs>
        <w:ind w:left="2880" w:hanging="360"/>
      </w:pPr>
    </w:lvl>
    <w:lvl w:ilvl="2" w:tentative="1">
      <w:numFmt w:val="decimal"/>
      <w:lvlText w:val="%3."/>
      <w:lvlJc w:val="left"/>
      <w:pPr>
        <w:tabs>
          <w:tab w:val="num" w:pos="3600"/>
        </w:tabs>
        <w:ind w:left="3600" w:hanging="360"/>
      </w:pPr>
    </w:lvl>
    <w:lvl w:ilvl="3" w:tentative="1">
      <w:numFmt w:val="decimal"/>
      <w:lvlText w:val="%4."/>
      <w:lvlJc w:val="left"/>
      <w:pPr>
        <w:tabs>
          <w:tab w:val="num" w:pos="4320"/>
        </w:tabs>
        <w:ind w:left="4320" w:hanging="360"/>
      </w:pPr>
    </w:lvl>
    <w:lvl w:ilvl="4" w:tentative="1">
      <w:numFmt w:val="decimal"/>
      <w:lvlText w:val="%5."/>
      <w:lvlJc w:val="left"/>
      <w:pPr>
        <w:tabs>
          <w:tab w:val="num" w:pos="5040"/>
        </w:tabs>
        <w:ind w:left="5040" w:hanging="360"/>
      </w:pPr>
    </w:lvl>
    <w:lvl w:ilvl="5" w:tentative="1">
      <w:numFmt w:val="decimal"/>
      <w:lvlText w:val="%6."/>
      <w:lvlJc w:val="left"/>
      <w:pPr>
        <w:tabs>
          <w:tab w:val="num" w:pos="5760"/>
        </w:tabs>
        <w:ind w:left="5760" w:hanging="360"/>
      </w:pPr>
    </w:lvl>
    <w:lvl w:ilvl="6" w:tentative="1">
      <w:numFmt w:val="decimal"/>
      <w:lvlText w:val="%7."/>
      <w:lvlJc w:val="left"/>
      <w:pPr>
        <w:tabs>
          <w:tab w:val="num" w:pos="6480"/>
        </w:tabs>
        <w:ind w:left="6480" w:hanging="360"/>
      </w:pPr>
    </w:lvl>
    <w:lvl w:ilvl="7" w:tentative="1">
      <w:numFmt w:val="decimal"/>
      <w:lvlText w:val="%8."/>
      <w:lvlJc w:val="left"/>
      <w:pPr>
        <w:tabs>
          <w:tab w:val="num" w:pos="7200"/>
        </w:tabs>
        <w:ind w:left="7200" w:hanging="360"/>
      </w:pPr>
    </w:lvl>
    <w:lvl w:ilvl="8" w:tentative="1">
      <w:numFmt w:val="decimal"/>
      <w:lvlText w:val="%9."/>
      <w:lvlJc w:val="left"/>
      <w:pPr>
        <w:tabs>
          <w:tab w:val="num" w:pos="7920"/>
        </w:tabs>
        <w:ind w:left="7920" w:hanging="360"/>
      </w:pPr>
    </w:lvl>
  </w:abstractNum>
  <w:abstractNum w:abstractNumId="9" w15:restartNumberingAfterBreak="0">
    <w:nsid w:val="7D2536B9"/>
    <w:multiLevelType w:val="multilevel"/>
    <w:tmpl w:val="2452BA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79695960">
    <w:abstractNumId w:val="3"/>
  </w:num>
  <w:num w:numId="2" w16cid:durableId="197360059">
    <w:abstractNumId w:val="6"/>
  </w:num>
  <w:num w:numId="3" w16cid:durableId="563955312">
    <w:abstractNumId w:val="0"/>
  </w:num>
  <w:num w:numId="4" w16cid:durableId="159395355">
    <w:abstractNumId w:val="5"/>
  </w:num>
  <w:num w:numId="5" w16cid:durableId="273636045">
    <w:abstractNumId w:val="8"/>
  </w:num>
  <w:num w:numId="6" w16cid:durableId="674573329">
    <w:abstractNumId w:val="9"/>
  </w:num>
  <w:num w:numId="7" w16cid:durableId="986276138">
    <w:abstractNumId w:val="4"/>
  </w:num>
  <w:num w:numId="8" w16cid:durableId="244073746">
    <w:abstractNumId w:val="1"/>
  </w:num>
  <w:num w:numId="9" w16cid:durableId="1775397532">
    <w:abstractNumId w:val="7"/>
  </w:num>
  <w:num w:numId="10" w16cid:durableId="1941928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mei Chang">
    <w15:presenceInfo w15:providerId="None" w15:userId="Shu-mei C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30"/>
    <w:rsid w:val="000017FD"/>
    <w:rsid w:val="000A57AB"/>
    <w:rsid w:val="000F6660"/>
    <w:rsid w:val="001169D5"/>
    <w:rsid w:val="0012762A"/>
    <w:rsid w:val="00186ED2"/>
    <w:rsid w:val="001F3359"/>
    <w:rsid w:val="00232AF8"/>
    <w:rsid w:val="002332CA"/>
    <w:rsid w:val="00253731"/>
    <w:rsid w:val="0025559F"/>
    <w:rsid w:val="00257AAA"/>
    <w:rsid w:val="00262CB3"/>
    <w:rsid w:val="00312BD1"/>
    <w:rsid w:val="00317BD8"/>
    <w:rsid w:val="003B5911"/>
    <w:rsid w:val="003E1DF2"/>
    <w:rsid w:val="004177B4"/>
    <w:rsid w:val="00462CF9"/>
    <w:rsid w:val="004713CA"/>
    <w:rsid w:val="00480262"/>
    <w:rsid w:val="00491E2F"/>
    <w:rsid w:val="004E7FC2"/>
    <w:rsid w:val="00506C8A"/>
    <w:rsid w:val="00566DEB"/>
    <w:rsid w:val="006320C7"/>
    <w:rsid w:val="0066330C"/>
    <w:rsid w:val="00684BFE"/>
    <w:rsid w:val="007101D9"/>
    <w:rsid w:val="0074306A"/>
    <w:rsid w:val="007D698D"/>
    <w:rsid w:val="00800001"/>
    <w:rsid w:val="008146F9"/>
    <w:rsid w:val="00820685"/>
    <w:rsid w:val="00837798"/>
    <w:rsid w:val="008C20C8"/>
    <w:rsid w:val="00962EEE"/>
    <w:rsid w:val="00992923"/>
    <w:rsid w:val="009E644C"/>
    <w:rsid w:val="00AE33AC"/>
    <w:rsid w:val="00B76614"/>
    <w:rsid w:val="00BC3E0F"/>
    <w:rsid w:val="00BF0906"/>
    <w:rsid w:val="00C13530"/>
    <w:rsid w:val="00C840EE"/>
    <w:rsid w:val="00CA4C6D"/>
    <w:rsid w:val="00CD7521"/>
    <w:rsid w:val="00CF0A0F"/>
    <w:rsid w:val="00CF0DD2"/>
    <w:rsid w:val="00D50EA5"/>
    <w:rsid w:val="00D603FD"/>
    <w:rsid w:val="00D72242"/>
    <w:rsid w:val="00D94C11"/>
    <w:rsid w:val="00DC2CE6"/>
    <w:rsid w:val="00DE029A"/>
    <w:rsid w:val="00F624A7"/>
    <w:rsid w:val="00F73C4C"/>
    <w:rsid w:val="00F807C4"/>
    <w:rsid w:val="00FB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F1CC"/>
  <w15:chartTrackingRefBased/>
  <w15:docId w15:val="{8314B469-57EC-4AF6-B777-4D8694F1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30"/>
    <w:pPr>
      <w:ind w:left="720"/>
      <w:contextualSpacing/>
    </w:pPr>
  </w:style>
  <w:style w:type="paragraph" w:styleId="CommentText">
    <w:name w:val="annotation text"/>
    <w:basedOn w:val="Normal"/>
    <w:link w:val="CommentTextChar"/>
    <w:uiPriority w:val="99"/>
    <w:unhideWhenUsed/>
    <w:rsid w:val="006320C7"/>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6320C7"/>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6320C7"/>
    <w:rPr>
      <w:sz w:val="16"/>
      <w:szCs w:val="16"/>
    </w:rPr>
  </w:style>
  <w:style w:type="paragraph" w:styleId="CommentSubject">
    <w:name w:val="annotation subject"/>
    <w:basedOn w:val="CommentText"/>
    <w:next w:val="CommentText"/>
    <w:link w:val="CommentSubjectChar"/>
    <w:uiPriority w:val="99"/>
    <w:semiHidden/>
    <w:unhideWhenUsed/>
    <w:rsid w:val="00186ED2"/>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186ED2"/>
    <w:rPr>
      <w:rFonts w:ascii="Arial" w:eastAsia="Arial" w:hAnsi="Arial" w:cs="Arial"/>
      <w:b/>
      <w:bCs/>
      <w:sz w:val="20"/>
      <w:szCs w:val="20"/>
      <w:lang w:val="en"/>
    </w:rPr>
  </w:style>
  <w:style w:type="paragraph" w:customStyle="1" w:styleId="line">
    <w:name w:val="line"/>
    <w:basedOn w:val="Normal"/>
    <w:rsid w:val="00D50E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50E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652">
      <w:bodyDiv w:val="1"/>
      <w:marLeft w:val="0"/>
      <w:marRight w:val="0"/>
      <w:marTop w:val="0"/>
      <w:marBottom w:val="0"/>
      <w:divBdr>
        <w:top w:val="none" w:sz="0" w:space="0" w:color="auto"/>
        <w:left w:val="none" w:sz="0" w:space="0" w:color="auto"/>
        <w:bottom w:val="none" w:sz="0" w:space="0" w:color="auto"/>
        <w:right w:val="none" w:sz="0" w:space="0" w:color="auto"/>
      </w:divBdr>
    </w:div>
    <w:div w:id="357043495">
      <w:bodyDiv w:val="1"/>
      <w:marLeft w:val="0"/>
      <w:marRight w:val="0"/>
      <w:marTop w:val="0"/>
      <w:marBottom w:val="0"/>
      <w:divBdr>
        <w:top w:val="none" w:sz="0" w:space="0" w:color="auto"/>
        <w:left w:val="none" w:sz="0" w:space="0" w:color="auto"/>
        <w:bottom w:val="none" w:sz="0" w:space="0" w:color="auto"/>
        <w:right w:val="none" w:sz="0" w:space="0" w:color="auto"/>
      </w:divBdr>
    </w:div>
    <w:div w:id="638655673">
      <w:bodyDiv w:val="1"/>
      <w:marLeft w:val="0"/>
      <w:marRight w:val="0"/>
      <w:marTop w:val="0"/>
      <w:marBottom w:val="0"/>
      <w:divBdr>
        <w:top w:val="none" w:sz="0" w:space="0" w:color="auto"/>
        <w:left w:val="none" w:sz="0" w:space="0" w:color="auto"/>
        <w:bottom w:val="none" w:sz="0" w:space="0" w:color="auto"/>
        <w:right w:val="none" w:sz="0" w:space="0" w:color="auto"/>
      </w:divBdr>
    </w:div>
    <w:div w:id="757411678">
      <w:bodyDiv w:val="1"/>
      <w:marLeft w:val="0"/>
      <w:marRight w:val="0"/>
      <w:marTop w:val="0"/>
      <w:marBottom w:val="0"/>
      <w:divBdr>
        <w:top w:val="none" w:sz="0" w:space="0" w:color="auto"/>
        <w:left w:val="none" w:sz="0" w:space="0" w:color="auto"/>
        <w:bottom w:val="none" w:sz="0" w:space="0" w:color="auto"/>
        <w:right w:val="none" w:sz="0" w:space="0" w:color="auto"/>
      </w:divBdr>
    </w:div>
    <w:div w:id="834758433">
      <w:bodyDiv w:val="1"/>
      <w:marLeft w:val="0"/>
      <w:marRight w:val="0"/>
      <w:marTop w:val="0"/>
      <w:marBottom w:val="0"/>
      <w:divBdr>
        <w:top w:val="none" w:sz="0" w:space="0" w:color="auto"/>
        <w:left w:val="none" w:sz="0" w:space="0" w:color="auto"/>
        <w:bottom w:val="none" w:sz="0" w:space="0" w:color="auto"/>
        <w:right w:val="none" w:sz="0" w:space="0" w:color="auto"/>
      </w:divBdr>
    </w:div>
    <w:div w:id="985087323">
      <w:bodyDiv w:val="1"/>
      <w:marLeft w:val="0"/>
      <w:marRight w:val="0"/>
      <w:marTop w:val="0"/>
      <w:marBottom w:val="0"/>
      <w:divBdr>
        <w:top w:val="none" w:sz="0" w:space="0" w:color="auto"/>
        <w:left w:val="none" w:sz="0" w:space="0" w:color="auto"/>
        <w:bottom w:val="none" w:sz="0" w:space="0" w:color="auto"/>
        <w:right w:val="none" w:sz="0" w:space="0" w:color="auto"/>
      </w:divBdr>
    </w:div>
    <w:div w:id="1238900467">
      <w:bodyDiv w:val="1"/>
      <w:marLeft w:val="0"/>
      <w:marRight w:val="0"/>
      <w:marTop w:val="0"/>
      <w:marBottom w:val="0"/>
      <w:divBdr>
        <w:top w:val="none" w:sz="0" w:space="0" w:color="auto"/>
        <w:left w:val="none" w:sz="0" w:space="0" w:color="auto"/>
        <w:bottom w:val="none" w:sz="0" w:space="0" w:color="auto"/>
        <w:right w:val="none" w:sz="0" w:space="0" w:color="auto"/>
      </w:divBdr>
    </w:div>
    <w:div w:id="1317223019">
      <w:bodyDiv w:val="1"/>
      <w:marLeft w:val="0"/>
      <w:marRight w:val="0"/>
      <w:marTop w:val="0"/>
      <w:marBottom w:val="0"/>
      <w:divBdr>
        <w:top w:val="none" w:sz="0" w:space="0" w:color="auto"/>
        <w:left w:val="none" w:sz="0" w:space="0" w:color="auto"/>
        <w:bottom w:val="none" w:sz="0" w:space="0" w:color="auto"/>
        <w:right w:val="none" w:sz="0" w:space="0" w:color="auto"/>
      </w:divBdr>
    </w:div>
    <w:div w:id="1596091687">
      <w:bodyDiv w:val="1"/>
      <w:marLeft w:val="0"/>
      <w:marRight w:val="0"/>
      <w:marTop w:val="0"/>
      <w:marBottom w:val="0"/>
      <w:divBdr>
        <w:top w:val="none" w:sz="0" w:space="0" w:color="auto"/>
        <w:left w:val="none" w:sz="0" w:space="0" w:color="auto"/>
        <w:bottom w:val="none" w:sz="0" w:space="0" w:color="auto"/>
        <w:right w:val="none" w:sz="0" w:space="0" w:color="auto"/>
      </w:divBdr>
    </w:div>
    <w:div w:id="1710835891">
      <w:bodyDiv w:val="1"/>
      <w:marLeft w:val="0"/>
      <w:marRight w:val="0"/>
      <w:marTop w:val="0"/>
      <w:marBottom w:val="0"/>
      <w:divBdr>
        <w:top w:val="none" w:sz="0" w:space="0" w:color="auto"/>
        <w:left w:val="none" w:sz="0" w:space="0" w:color="auto"/>
        <w:bottom w:val="none" w:sz="0" w:space="0" w:color="auto"/>
        <w:right w:val="none" w:sz="0" w:space="0" w:color="auto"/>
      </w:divBdr>
    </w:div>
    <w:div w:id="1871870383">
      <w:bodyDiv w:val="1"/>
      <w:marLeft w:val="0"/>
      <w:marRight w:val="0"/>
      <w:marTop w:val="0"/>
      <w:marBottom w:val="0"/>
      <w:divBdr>
        <w:top w:val="none" w:sz="0" w:space="0" w:color="auto"/>
        <w:left w:val="none" w:sz="0" w:space="0" w:color="auto"/>
        <w:bottom w:val="none" w:sz="0" w:space="0" w:color="auto"/>
        <w:right w:val="none" w:sz="0" w:space="0" w:color="auto"/>
      </w:divBdr>
    </w:div>
    <w:div w:id="201190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4780-00E4-457A-83F1-6603014B3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Udell</dc:creator>
  <cp:keywords/>
  <dc:description/>
  <cp:lastModifiedBy>Andrew Udell</cp:lastModifiedBy>
  <cp:revision>2</cp:revision>
  <dcterms:created xsi:type="dcterms:W3CDTF">2022-06-16T17:04:00Z</dcterms:created>
  <dcterms:modified xsi:type="dcterms:W3CDTF">2022-06-16T17:04:00Z</dcterms:modified>
</cp:coreProperties>
</file>